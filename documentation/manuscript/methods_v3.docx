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460" w:rsidRPr="00A523E2" w:rsidRDefault="00497366" w:rsidP="000821B5">
      <w:bookmarkStart w:id="0" w:name="Summary"/>
      <w:r>
        <w:t>This project provides a tool to</w:t>
      </w:r>
      <w:r w:rsidR="005256E8" w:rsidRPr="00A523E2">
        <w:t xml:space="preserve"> determine mitigation potential for towns in floodplains with rep</w:t>
      </w:r>
      <w:r>
        <w:t>etitive losses due to flooding. It uses a calibrated statistical model, specifically a</w:t>
      </w:r>
      <w:r w:rsidR="005256E8" w:rsidRPr="00A523E2">
        <w:t xml:space="preserve"> Random Forests based classifier to find potential relocation sites for town</w:t>
      </w:r>
      <w:r w:rsidR="003E386D">
        <w:t>s</w:t>
      </w:r>
      <w:r w:rsidR="005256E8" w:rsidRPr="00A523E2">
        <w:t xml:space="preserve">. Model calibration was based on the relocation of 11 </w:t>
      </w:r>
      <w:r>
        <w:t xml:space="preserve">Midwestern </w:t>
      </w:r>
      <w:r w:rsidR="005256E8" w:rsidRPr="00A523E2">
        <w:t xml:space="preserve">towns that moved from locations in </w:t>
      </w:r>
      <w:r w:rsidR="001E38F1">
        <w:t xml:space="preserve">a </w:t>
      </w:r>
      <w:r w:rsidR="005256E8" w:rsidRPr="00A523E2">
        <w:t xml:space="preserve">floodplain to locations outside of </w:t>
      </w:r>
      <w:r w:rsidR="001E38F1">
        <w:t>a</w:t>
      </w:r>
      <w:r w:rsidR="005256E8" w:rsidRPr="00A523E2">
        <w:t xml:space="preserve"> floodplain between 1937 and 2008.</w:t>
      </w:r>
      <w:bookmarkEnd w:id="0"/>
    </w:p>
    <w:p w:rsidR="004E5464" w:rsidRDefault="004E5464" w:rsidP="004E5464">
      <w:pPr>
        <w:pStyle w:val="Heading1"/>
      </w:pPr>
      <w:bookmarkStart w:id="1" w:name="Towns"/>
      <w:r>
        <w:t>Towns for Model Calibration</w:t>
      </w:r>
    </w:p>
    <w:p w:rsidR="00544460" w:rsidRPr="00A523E2" w:rsidRDefault="005256E8" w:rsidP="000821B5">
      <w:r w:rsidRPr="00A523E2">
        <w:t>Model calibration was built around 11 towns in the United States, primarily in the Mid-West, that had relocated after major floods. Other towns that have relocated completely exist in the literature, but they moved for reasons other than flood, so were excluded to not confound the model.</w:t>
      </w:r>
      <w:bookmarkEnd w:id="1"/>
      <w:r w:rsidR="00315EA3">
        <w:t xml:space="preserve"> </w:t>
      </w:r>
      <w:r w:rsidR="00315EA3" w:rsidRPr="00A523E2">
        <w:rPr>
          <w:rFonts w:cs="Courier New"/>
          <w:sz w:val="24"/>
          <w:szCs w:val="24"/>
        </w:rPr>
        <w:t>The towns included in the model</w:t>
      </w:r>
      <w:r w:rsidR="00315EA3" w:rsidRPr="00A523E2">
        <w:rPr>
          <w:rFonts w:eastAsia="Times New Roman" w:cs="Courier New"/>
          <w:sz w:val="24"/>
          <w:szCs w:val="24"/>
        </w:rPr>
        <w:t>’s calibration dataset are listed in the table below.</w:t>
      </w:r>
    </w:p>
    <w:tbl>
      <w:tblPr>
        <w:tblW w:w="0" w:type="auto"/>
        <w:tblInd w:w="10" w:type="dxa"/>
        <w:tblBorders>
          <w:top w:val="nil"/>
          <w:left w:val="nil"/>
          <w:right w:val="nil"/>
        </w:tblBorders>
        <w:tblCellMar>
          <w:left w:w="0" w:type="dxa"/>
          <w:right w:w="0" w:type="dxa"/>
        </w:tblCellMar>
        <w:tblLook w:val="0020" w:firstRow="1" w:lastRow="0" w:firstColumn="0" w:lastColumn="0" w:noHBand="0" w:noVBand="0"/>
      </w:tblPr>
      <w:tblGrid>
        <w:gridCol w:w="2140"/>
        <w:gridCol w:w="1440"/>
        <w:gridCol w:w="1622"/>
      </w:tblGrid>
      <w:tr w:rsidR="00CC05DC" w:rsidRPr="00A523E2" w:rsidTr="00263899">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Town</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State</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rsidP="00AC37F1">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Year Moved</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Shawneetown</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IL</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1937</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Leavenworth</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IN</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1937</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Niobrara</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NE</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1969</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Odanah</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~1974</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Soldiers Grove</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1978</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English</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IN</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1990</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Valmeyer</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IL</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Pattonsburg</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bottom w:val="nil"/>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Rhineland</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Silex</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1994</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Gays Mills</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2008</w:t>
            </w:r>
          </w:p>
        </w:tc>
      </w:tr>
    </w:tbl>
    <w:p w:rsidR="00544460" w:rsidRPr="00A523E2" w:rsidRDefault="00544460">
      <w:pPr>
        <w:widowControl w:val="0"/>
        <w:autoSpaceDE w:val="0"/>
        <w:autoSpaceDN w:val="0"/>
        <w:adjustRightInd w:val="0"/>
        <w:spacing w:after="0" w:line="240" w:lineRule="auto"/>
        <w:rPr>
          <w:rFonts w:cs="Courier New"/>
          <w:sz w:val="24"/>
          <w:szCs w:val="24"/>
        </w:rPr>
      </w:pPr>
    </w:p>
    <w:p w:rsidR="00544460" w:rsidRPr="006A03F6" w:rsidRDefault="005256E8" w:rsidP="006A03F6">
      <w:bookmarkStart w:id="2" w:name="Sasha_info"/>
      <w:r w:rsidRPr="00A523E2">
        <w:t>Town boundaries for assessing relocation were based on the location of digitized structures in the town area at the time of the m</w:t>
      </w:r>
      <w:r w:rsidR="002C199B">
        <w:t>ove and then again using recent imagery</w:t>
      </w:r>
      <w:r w:rsidRPr="00A523E2">
        <w:t xml:space="preserve">. Pre-move structures were digitized from the most accurate maps or imagery available before the indicated date. All structures were digitized as point features and assumed to be permanent structures except in the case of Greensburg, KS. Maps were downloaded from the USGS quad map viewer (http://ngmdb.usgs.gov/maps/TopoView/viewer) as georeferenced tiffs. All maps were at a 1:24000 scale if not otherwise noted below. Any imagery used was downloaded from the USGS EarthExplorer (http://earthexplorer.usgs.gov/) datasets as single frame imagery or past NAIP imagery. Historical imagery source and date are listed below. All imagery was georeferenced to the ESRI imagery basemap using a minimum of six </w:t>
      </w:r>
      <w:r w:rsidR="000A7B2E">
        <w:t>geographic control points</w:t>
      </w:r>
      <w:r w:rsidRPr="00A523E2">
        <w:t xml:space="preserve">. </w:t>
      </w:r>
      <w:bookmarkEnd w:id="2"/>
    </w:p>
    <w:p w:rsidR="00544460" w:rsidRPr="00A523E2" w:rsidRDefault="00544460">
      <w:pPr>
        <w:widowControl w:val="0"/>
        <w:autoSpaceDE w:val="0"/>
        <w:autoSpaceDN w:val="0"/>
        <w:adjustRightInd w:val="0"/>
        <w:spacing w:after="0" w:line="240" w:lineRule="auto"/>
        <w:ind w:firstLine="720"/>
        <w:rPr>
          <w:rFonts w:cs="Courier New"/>
          <w:sz w:val="24"/>
          <w:szCs w:val="24"/>
        </w:rPr>
      </w:pPr>
    </w:p>
    <w:tbl>
      <w:tblPr>
        <w:tblW w:w="9950" w:type="dxa"/>
        <w:tblInd w:w="30" w:type="dxa"/>
        <w:tblBorders>
          <w:top w:val="nil"/>
          <w:left w:val="nil"/>
          <w:right w:val="nil"/>
        </w:tblBorders>
        <w:tblLayout w:type="fixed"/>
        <w:tblCellMar>
          <w:left w:w="30" w:type="dxa"/>
          <w:right w:w="30" w:type="dxa"/>
        </w:tblCellMar>
        <w:tblLook w:val="0020" w:firstRow="1" w:lastRow="0" w:firstColumn="0" w:lastColumn="0" w:noHBand="0" w:noVBand="0"/>
      </w:tblPr>
      <w:tblGrid>
        <w:gridCol w:w="1760"/>
        <w:gridCol w:w="2070"/>
        <w:gridCol w:w="2790"/>
        <w:gridCol w:w="3330"/>
      </w:tblGrid>
      <w:tr w:rsidR="00263899" w:rsidRPr="00A523E2" w:rsidTr="001D6D23">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Town</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Type</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Source</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Date</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English</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English, IN</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From aerial photographs taken in 1987 and edited in 1989</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Gays Mills</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Gays Mills, WI</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Topography from aerial photographs taken 1981, field checked in 1982, with additional </w:t>
            </w:r>
            <w:r w:rsidRPr="00A523E2">
              <w:rPr>
                <w:rFonts w:cs="Courier New"/>
                <w:color w:val="000000"/>
                <w:sz w:val="24"/>
                <w:szCs w:val="24"/>
              </w:rPr>
              <w:lastRenderedPageBreak/>
              <w:t>map edits in 1983</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lastRenderedPageBreak/>
              <w:t>Leavenworth 1899</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Sanborn-Perris Map Company Limited Surveyers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Indiana University Herman B Wells Library Map Collection, https://libraries.indiana.edu/union-list-sanborn-maps#Leavenworth</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September 1899</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Leavenworth 1927</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Sanborn Map Company Surveyers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Indiana University Herman B Wells Library Map Collection, https://libraries.indiana.edu/union-list-sanborn-maps#Leavenworth</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May-27</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Leavenworth 1947</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Leavenworth, IN</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1947</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Niobrara</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Niobrara, NE and Verdigre, NE</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imagery taken 1946 and plane-table surveys from 1950. Field checked in 1950</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Odanah</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Odanah, WI</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1963 and field checked in 1964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Pattonsburg</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Pattonsburg, MO and Coffey,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From aerial photographs taken in 1981, field checked in 1982, and edited in 1984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Rhineland</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Gasconade,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1970 and field checked in 1974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Shawneetown</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Shawneetown, IL 1:62500</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1916</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Shawneetown</w:t>
            </w:r>
            <w:r>
              <w:rPr>
                <w:rFonts w:cs="Courier New"/>
                <w:color w:val="000000"/>
                <w:sz w:val="24"/>
                <w:szCs w:val="24"/>
              </w:rPr>
              <w:t xml:space="preserve"> (Post-Move)</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Shawneetown, IL</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Aerial photographs taken 1957 and revised in 1959</w:t>
            </w:r>
          </w:p>
        </w:tc>
      </w:tr>
      <w:tr w:rsidR="00263899" w:rsidRPr="00A523E2" w:rsidTr="001D6D23">
        <w:tblPrEx>
          <w:tblBorders>
            <w:top w:val="none" w:sz="0" w:space="0" w:color="auto"/>
            <w:bottom w:val="nil"/>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Silex</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Silex, MO and Eolia,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1975 map updated with aerial imagery taken in 1982</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Soldiers Grove</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Gays Mills, WI 1:62500</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1965 and field checked in 1966</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Valmeyer</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topoView, Valmeyer, IL</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1986. Field checked in 1989 and edited in 1991</w:t>
            </w:r>
          </w:p>
        </w:tc>
      </w:tr>
    </w:tbl>
    <w:p w:rsidR="00544460" w:rsidRPr="00A523E2" w:rsidRDefault="00544460">
      <w:pPr>
        <w:widowControl w:val="0"/>
        <w:autoSpaceDE w:val="0"/>
        <w:autoSpaceDN w:val="0"/>
        <w:adjustRightInd w:val="0"/>
        <w:spacing w:after="0" w:line="240" w:lineRule="auto"/>
        <w:rPr>
          <w:rFonts w:cs="Courier New"/>
          <w:sz w:val="24"/>
          <w:szCs w:val="24"/>
        </w:rPr>
      </w:pPr>
    </w:p>
    <w:p w:rsidR="00544460" w:rsidRPr="00A523E2" w:rsidRDefault="005256E8" w:rsidP="006439B3">
      <w:bookmarkStart w:id="3" w:name="Town_Boundaries"/>
      <w:r w:rsidRPr="00A523E2">
        <w:lastRenderedPageBreak/>
        <w:t xml:space="preserve">After digitizing the structures, a boundary was generated </w:t>
      </w:r>
      <w:r w:rsidR="006A03F6">
        <w:t xml:space="preserve">to represent the town </w:t>
      </w:r>
      <w:r w:rsidRPr="00A523E2">
        <w:t xml:space="preserve">based on a convex hull (minimum bounding geometry) of the structures, buffered by 100 meters. </w:t>
      </w:r>
      <w:r w:rsidR="006A03F6">
        <w:t>Where data was available to differentiate, o</w:t>
      </w:r>
      <w:r w:rsidRPr="00A523E2">
        <w:t>nly structures deemed to be permanent, rather than outbuildings, etc, were included for the convex hull</w:t>
      </w:r>
      <w:r w:rsidR="006A03F6">
        <w:t xml:space="preserve">. For many towns, </w:t>
      </w:r>
      <w:r w:rsidR="00AF0FD2">
        <w:t xml:space="preserve">manual exclusion of structures located within the towns modern boundary, but outside of the core town was necessary. </w:t>
      </w:r>
      <w:r w:rsidRPr="00A523E2">
        <w:t>Where the pre-move boundary and the post-move boundary overlapped, the pre-move area was excluded from the post-move</w:t>
      </w:r>
      <w:bookmarkEnd w:id="3"/>
      <w:r w:rsidR="006A03F6">
        <w:t xml:space="preserve"> in order to better represent the parts of the town that were new after moving.</w:t>
      </w:r>
    </w:p>
    <w:p w:rsidR="00544460" w:rsidRPr="00A523E2" w:rsidRDefault="004E5464" w:rsidP="004E5464">
      <w:pPr>
        <w:pStyle w:val="Heading1"/>
      </w:pPr>
      <w:r>
        <w:t>Calibration Data</w:t>
      </w:r>
    </w:p>
    <w:p w:rsidR="00544460" w:rsidRDefault="005256E8" w:rsidP="006439B3">
      <w:bookmarkStart w:id="4" w:name="Hexagons_and_Cell_Size"/>
      <w:r w:rsidRPr="00A523E2">
        <w:t>To find relocation sites, we represented the landscape as a set of hexagons that stood in for parcel information. We were able to obtain real parcel data for some sites, but unable to obtain it for others, so for consistency we used hexagons as a compact, continuous unit that covers each area of interest. The hexagons had a side length of 142 meters, which produces a hexagon with an area that matches the average area of a real parcel in Monroe County, Illinois, where the town of Valmeyer in this analysis is located.</w:t>
      </w:r>
      <w:bookmarkEnd w:id="4"/>
      <w:r w:rsidR="00AF0FD2">
        <w:t xml:space="preserve"> </w:t>
      </w:r>
      <w:r w:rsidRPr="00A523E2">
        <w:t xml:space="preserve">The software built the parcels layer to cover the whole </w:t>
      </w:r>
      <w:r w:rsidR="00AF0FD2" w:rsidRPr="00A523E2">
        <w:t>10-mile</w:t>
      </w:r>
      <w:r w:rsidRPr="00A523E2">
        <w:t xml:space="preserve"> search radius for new locations around each town.</w:t>
      </w:r>
    </w:p>
    <w:p w:rsidR="0092445E" w:rsidRPr="00A523E2" w:rsidRDefault="0092445E" w:rsidP="0092445E">
      <w:pPr>
        <w:pStyle w:val="Heading2"/>
        <w:rPr>
          <w:rFonts w:cs="Courier New"/>
          <w:sz w:val="24"/>
          <w:szCs w:val="24"/>
        </w:rPr>
      </w:pPr>
      <w:r>
        <w:t>Floodplains</w:t>
      </w:r>
    </w:p>
    <w:p w:rsidR="00544460" w:rsidRPr="00A523E2" w:rsidRDefault="005256E8" w:rsidP="006439B3">
      <w:bookmarkStart w:id="5" w:name="Floodplain_Digitizing"/>
      <w:r w:rsidRPr="00A523E2">
        <w:t>Most floodplain data used in the model came from the April 28th, 2016 version of the National Flood Hazard Dataset (NFHL). The model uses the 100 year floodplain data, zones A and AE</w:t>
      </w:r>
      <w:r w:rsidR="0092445E">
        <w:t>,</w:t>
      </w:r>
      <w:r w:rsidRPr="00A523E2">
        <w:t xml:space="preserve"> </w:t>
      </w:r>
      <w:r w:rsidR="0092445E">
        <w:t xml:space="preserve">as </w:t>
      </w:r>
      <w:r w:rsidRPr="00A523E2">
        <w:t>floodplains to avoid.</w:t>
      </w:r>
      <w:bookmarkEnd w:id="5"/>
      <w:r w:rsidR="0092445E">
        <w:t xml:space="preserve"> </w:t>
      </w:r>
      <w:r w:rsidRPr="00A523E2">
        <w:t>The NFHL is incomplete though, so floodplain data needed to be filled in using hand digitized polygons from the Digital Flood Insurance Rate Maps (DFIRMs) where data were available.</w:t>
      </w:r>
    </w:p>
    <w:p w:rsidR="00544460" w:rsidRDefault="005256E8" w:rsidP="006439B3">
      <w:r w:rsidRPr="00A523E2">
        <w:t>In the case of lands on Native American reservation lands (Odanah and part of the Niobrara search area), DFIRMs were not available, so we generated a representative floodplain polygon using the National Hydrography Dataset Plus Version 2 data. For each segment of river with more than 250 square kilometers of catchment area upstream, the area of the upstream catchment in square kilometers was divided by 10 and the resulting value in meters used to buffer the segment. This buffered area represented the floodplain for these locations.</w:t>
      </w:r>
      <w:r w:rsidR="00E57FC3">
        <w:t xml:space="preserve"> For example, a stream segment with exactly 300 square kilometers upstream would be buffered on each side by 30 meters to obtain a representative floodplain.</w:t>
      </w:r>
    </w:p>
    <w:p w:rsidR="0092445E" w:rsidRPr="00A523E2" w:rsidRDefault="0092445E" w:rsidP="0092445E">
      <w:pPr>
        <w:pStyle w:val="Heading2"/>
      </w:pPr>
      <w:r>
        <w:t>Roads</w:t>
      </w:r>
    </w:p>
    <w:p w:rsidR="00544460" w:rsidRPr="00A523E2" w:rsidRDefault="005256E8" w:rsidP="006439B3">
      <w:bookmarkStart w:id="6" w:name="Roads_Digitizing"/>
      <w:r w:rsidRPr="00A523E2">
        <w:t>To represent roads in the model, we digitized major roads from historical USGS topo maps. While a comprehensive roads layer exists for the United States from the US Census Bureau, there is no dataset representing historical roads at the times the towns moved and using the modern layer would skew the model</w:t>
      </w:r>
      <w:r w:rsidR="00E57FC3">
        <w:t xml:space="preserve"> by showing available modern transportation networks where they did not exist previously</w:t>
      </w:r>
      <w:r w:rsidRPr="00A523E2">
        <w:t xml:space="preserve">. For the model, we </w:t>
      </w:r>
      <w:r w:rsidR="000F298C">
        <w:t>used</w:t>
      </w:r>
      <w:r w:rsidRPr="00A523E2">
        <w:t xml:space="preserve"> main roads</w:t>
      </w:r>
      <w:r w:rsidR="000F298C">
        <w:t xml:space="preserve"> since they provide</w:t>
      </w:r>
      <w:r w:rsidRPr="00A523E2">
        <w:t xml:space="preserve"> potential existing connections for transportation, but exclude</w:t>
      </w:r>
      <w:r w:rsidR="000F298C">
        <w:t>d</w:t>
      </w:r>
      <w:r w:rsidRPr="00A523E2">
        <w:t xml:space="preserve"> smaller roads that would not support through traffic.</w:t>
      </w:r>
      <w:bookmarkEnd w:id="6"/>
      <w:r w:rsidR="008055B0" w:rsidRPr="008055B0">
        <w:rPr>
          <w:rFonts w:eastAsia="Times New Roman"/>
        </w:rPr>
        <w:t xml:space="preserve"> </w:t>
      </w:r>
      <w:r w:rsidR="008055B0">
        <w:rPr>
          <w:rFonts w:eastAsia="Times New Roman"/>
        </w:rPr>
        <w:t>M</w:t>
      </w:r>
      <w:r w:rsidR="008055B0" w:rsidRPr="00A523E2">
        <w:rPr>
          <w:rFonts w:eastAsia="Times New Roman"/>
        </w:rPr>
        <w:t xml:space="preserve">ain </w:t>
      </w:r>
      <w:r w:rsidR="008055B0" w:rsidRPr="00A523E2">
        <w:t>roads were chosen</w:t>
      </w:r>
      <w:r w:rsidR="00B22DCC">
        <w:t xml:space="preserve"> based on the quadrangle legend and whether the road ran a large distance across the region, so it could serve as a connecting road to the network.</w:t>
      </w:r>
    </w:p>
    <w:p w:rsidR="0092445E" w:rsidRPr="006439B3" w:rsidRDefault="0092445E" w:rsidP="0092445E">
      <w:pPr>
        <w:pStyle w:val="Heading2"/>
      </w:pPr>
      <w:r>
        <w:t>Other Variables</w:t>
      </w:r>
    </w:p>
    <w:p w:rsidR="00544460" w:rsidRDefault="005256E8" w:rsidP="006439B3">
      <w:pPr>
        <w:rPr>
          <w:rFonts w:eastAsia="Times New Roman"/>
        </w:rPr>
      </w:pPr>
      <w:bookmarkStart w:id="7" w:name="Barrier_Rivers"/>
      <w:r w:rsidRPr="00A523E2">
        <w:t xml:space="preserve">We hypothesized, based on the choices of the towns in the model, that towns would prefer to stay on the same side of the river they were flooded by when they moved. To handle this, we developed a </w:t>
      </w:r>
      <w:r w:rsidRPr="00A523E2">
        <w:lastRenderedPageBreak/>
        <w:t xml:space="preserve">concept of a barrier river as way to determine </w:t>
      </w:r>
      <w:r w:rsidR="00D85E82">
        <w:t xml:space="preserve">whether </w:t>
      </w:r>
      <w:r w:rsidRPr="00A523E2">
        <w:t>parcels were on the same side of the river as the town</w:t>
      </w:r>
      <w:r w:rsidRPr="00A523E2">
        <w:rPr>
          <w:rFonts w:eastAsia="Times New Roman"/>
        </w:rPr>
        <w:t>’s original location or on the other side. For towns that straddled their river, this assessment does not distinguish the two. In the case of one town, the barrier line crosses a small ridgeline to connect two small drainages since the main river itself did not bisect the search area - a requirement for our analysis</w:t>
      </w:r>
      <w:bookmarkEnd w:id="7"/>
      <w:r w:rsidR="00D85E82">
        <w:rPr>
          <w:rFonts w:eastAsia="Times New Roman"/>
        </w:rPr>
        <w:t>.</w:t>
      </w:r>
    </w:p>
    <w:p w:rsidR="000D1F73" w:rsidRDefault="00177B72" w:rsidP="00177B72">
      <w:pPr>
        <w:rPr>
          <w:rFonts w:cs="Courier New"/>
          <w:sz w:val="24"/>
          <w:szCs w:val="24"/>
        </w:rPr>
      </w:pPr>
      <w:r>
        <w:rPr>
          <w:rFonts w:eastAsia="Times New Roman"/>
        </w:rPr>
        <w:t>Finally, for rivers data, we used NHDPlus flowlines with provided extra attributes representing drainage area attached. For protected areas, we used the Protected Areas Dataset</w:t>
      </w:r>
      <w:r>
        <w:rPr>
          <w:rFonts w:cs="Courier New"/>
          <w:sz w:val="24"/>
          <w:szCs w:val="24"/>
        </w:rPr>
        <w:t>.</w:t>
      </w:r>
    </w:p>
    <w:p w:rsidR="0024200F" w:rsidRDefault="0024200F" w:rsidP="0024200F">
      <w:pPr>
        <w:pStyle w:val="Heading1"/>
      </w:pPr>
      <w:r>
        <w:t>Model Variables</w:t>
      </w:r>
    </w:p>
    <w:p w:rsidR="0024200F" w:rsidRPr="00A523E2" w:rsidRDefault="0024200F" w:rsidP="0024200F">
      <w:bookmarkStart w:id="8" w:name="List_of_Variables"/>
      <w:r w:rsidRPr="00A523E2">
        <w:t>The model uses the following variables:</w:t>
      </w:r>
      <w:bookmarkEnd w:id="8"/>
    </w:p>
    <w:p w:rsidR="0024200F" w:rsidRPr="00A523E2" w:rsidRDefault="0024200F" w:rsidP="0024200F">
      <w:pPr>
        <w:pStyle w:val="ListParagraph"/>
        <w:numPr>
          <w:ilvl w:val="0"/>
          <w:numId w:val="9"/>
        </w:numPr>
      </w:pPr>
      <w:r w:rsidRPr="00A523E2">
        <w:t>Centroid elevation</w:t>
      </w:r>
    </w:p>
    <w:p w:rsidR="0024200F" w:rsidRPr="00A523E2" w:rsidRDefault="0024200F" w:rsidP="0024200F">
      <w:pPr>
        <w:pStyle w:val="ListParagraph"/>
        <w:numPr>
          <w:ilvl w:val="0"/>
          <w:numId w:val="9"/>
        </w:numPr>
      </w:pPr>
      <w:r w:rsidRPr="00A523E2">
        <w:t>Minimum and maximum elevation</w:t>
      </w:r>
    </w:p>
    <w:p w:rsidR="0024200F" w:rsidRPr="00A523E2" w:rsidRDefault="0024200F" w:rsidP="0024200F">
      <w:pPr>
        <w:pStyle w:val="ListParagraph"/>
        <w:numPr>
          <w:ilvl w:val="0"/>
          <w:numId w:val="9"/>
        </w:numPr>
      </w:pPr>
      <w:r w:rsidRPr="00A523E2">
        <w:t>Minimum and maximum slope</w:t>
      </w:r>
    </w:p>
    <w:p w:rsidR="0024200F" w:rsidRPr="00A523E2" w:rsidRDefault="0024200F" w:rsidP="0024200F">
      <w:pPr>
        <w:pStyle w:val="ListParagraph"/>
        <w:numPr>
          <w:ilvl w:val="0"/>
          <w:numId w:val="9"/>
        </w:numPr>
      </w:pPr>
      <w:r w:rsidRPr="00A523E2">
        <w:t>Distance of parcel centroid to original town boundary</w:t>
      </w:r>
    </w:p>
    <w:p w:rsidR="0024200F" w:rsidRPr="00A523E2" w:rsidRDefault="0024200F" w:rsidP="0024200F">
      <w:pPr>
        <w:pStyle w:val="ListParagraph"/>
        <w:numPr>
          <w:ilvl w:val="0"/>
          <w:numId w:val="9"/>
        </w:numPr>
      </w:pPr>
      <w:r w:rsidRPr="00A523E2">
        <w:t>Minimum and maximum distance to floodplain</w:t>
      </w:r>
    </w:p>
    <w:p w:rsidR="0024200F" w:rsidRPr="00A523E2" w:rsidRDefault="0024200F" w:rsidP="0024200F">
      <w:pPr>
        <w:pStyle w:val="ListParagraph"/>
        <w:numPr>
          <w:ilvl w:val="0"/>
          <w:numId w:val="9"/>
        </w:numPr>
      </w:pPr>
      <w:r w:rsidRPr="00A523E2">
        <w:t>Minimum and maximum distance to major road</w:t>
      </w:r>
    </w:p>
    <w:p w:rsidR="0024200F" w:rsidRPr="00A523E2" w:rsidRDefault="0024200F" w:rsidP="0024200F">
      <w:pPr>
        <w:pStyle w:val="ListParagraph"/>
        <w:numPr>
          <w:ilvl w:val="0"/>
          <w:numId w:val="9"/>
        </w:numPr>
      </w:pPr>
      <w:r w:rsidRPr="00A523E2">
        <w:t>Minimum and maximum distance to a protected area</w:t>
      </w:r>
    </w:p>
    <w:p w:rsidR="0024200F" w:rsidRPr="00A523E2" w:rsidRDefault="0024200F" w:rsidP="0024200F">
      <w:pPr>
        <w:pStyle w:val="ListParagraph"/>
        <w:numPr>
          <w:ilvl w:val="0"/>
          <w:numId w:val="9"/>
        </w:numPr>
      </w:pPr>
      <w:r w:rsidRPr="00A523E2">
        <w:t>Minimum and maximum distance to all rivers</w:t>
      </w:r>
    </w:p>
    <w:p w:rsidR="0024200F" w:rsidRPr="00A523E2" w:rsidRDefault="0024200F" w:rsidP="0024200F">
      <w:pPr>
        <w:pStyle w:val="ListParagraph"/>
        <w:numPr>
          <w:ilvl w:val="0"/>
          <w:numId w:val="9"/>
        </w:numPr>
      </w:pPr>
      <w:r w:rsidRPr="00A523E2">
        <w:t>Minimum and maximum distance to rivers with more than 1,000 square Km upstream</w:t>
      </w:r>
    </w:p>
    <w:p w:rsidR="0024200F" w:rsidRPr="00A523E2" w:rsidRDefault="0024200F" w:rsidP="0024200F">
      <w:pPr>
        <w:pStyle w:val="ListParagraph"/>
        <w:numPr>
          <w:ilvl w:val="0"/>
          <w:numId w:val="9"/>
        </w:numPr>
      </w:pPr>
      <w:r w:rsidRPr="00A523E2">
        <w:t>Minimum and maximum distance to rivers with more than 10,000 square Km upstream</w:t>
      </w:r>
    </w:p>
    <w:p w:rsidR="0024200F" w:rsidRDefault="0024200F" w:rsidP="0024200F">
      <w:pPr>
        <w:pStyle w:val="ListParagraph"/>
        <w:numPr>
          <w:ilvl w:val="0"/>
          <w:numId w:val="9"/>
        </w:numPr>
      </w:pPr>
      <w:r w:rsidRPr="00A523E2">
        <w:t>Whether the parcel is on the same side of the river as the original town location</w:t>
      </w:r>
    </w:p>
    <w:p w:rsidR="005413E8" w:rsidRPr="00A523E2" w:rsidRDefault="005413E8" w:rsidP="0024200F">
      <w:pPr>
        <w:pStyle w:val="ListParagraph"/>
        <w:numPr>
          <w:ilvl w:val="0"/>
          <w:numId w:val="9"/>
        </w:numPr>
      </w:pPr>
      <w:r>
        <w:t>Whether the parcel was chosen for relocation (response variable)</w:t>
      </w:r>
    </w:p>
    <w:p w:rsidR="0024200F" w:rsidRPr="00A523E2" w:rsidRDefault="0024200F" w:rsidP="0024200F">
      <w:r w:rsidRPr="00A523E2">
        <w:t>We tried the following variables but ultimately rejected th</w:t>
      </w:r>
      <w:r>
        <w:t xml:space="preserve">em for negligible impact on the </w:t>
      </w:r>
      <w:r w:rsidRPr="00A523E2">
        <w:t>model</w:t>
      </w:r>
      <w:r>
        <w:t>:</w:t>
      </w:r>
    </w:p>
    <w:p w:rsidR="0024200F" w:rsidRPr="00A523E2" w:rsidRDefault="0024200F" w:rsidP="0024200F">
      <w:pPr>
        <w:pStyle w:val="ListParagraph"/>
        <w:numPr>
          <w:ilvl w:val="0"/>
          <w:numId w:val="9"/>
        </w:numPr>
      </w:pPr>
      <w:r w:rsidRPr="00A523E2">
        <w:t>Dominant land use in each parcel</w:t>
      </w:r>
    </w:p>
    <w:p w:rsidR="0024200F" w:rsidRPr="00A523E2" w:rsidRDefault="0024200F" w:rsidP="0024200F">
      <w:pPr>
        <w:pStyle w:val="ListParagraph"/>
        <w:numPr>
          <w:ilvl w:val="0"/>
          <w:numId w:val="9"/>
        </w:numPr>
      </w:pPr>
      <w:r w:rsidRPr="00A523E2">
        <w:t>Larger upstream area breakouts for rivers</w:t>
      </w:r>
    </w:p>
    <w:p w:rsidR="0024200F" w:rsidRPr="00A523E2" w:rsidRDefault="0024200F" w:rsidP="0024200F">
      <w:pPr>
        <w:pStyle w:val="ListParagraph"/>
        <w:numPr>
          <w:ilvl w:val="0"/>
          <w:numId w:val="9"/>
        </w:numPr>
      </w:pPr>
      <w:r w:rsidRPr="00A523E2">
        <w:t>Marking whether or not a parcel was protected itself</w:t>
      </w:r>
    </w:p>
    <w:p w:rsidR="0024200F" w:rsidRPr="000D1F73" w:rsidRDefault="0024200F" w:rsidP="0024200F">
      <w:bookmarkStart w:id="9" w:name="What_is_a_distance_raster"/>
      <w:r w:rsidRPr="00A523E2">
        <w:t xml:space="preserve">To obtain the distance variables for each parcel, the software preprocesses each variable involved and creates a Euclidean distance raster for the variable that covers the study area. These are used to extract the minimum and maximum </w:t>
      </w:r>
      <w:r>
        <w:t>pixel values within each parcel or</w:t>
      </w:r>
      <w:r w:rsidRPr="00A523E2">
        <w:t xml:space="preserve"> town boundary with the Zonal Statistics as Table tool in ArcGIS.</w:t>
      </w:r>
      <w:bookmarkEnd w:id="9"/>
    </w:p>
    <w:p w:rsidR="000D1F73" w:rsidRPr="00A523E2" w:rsidRDefault="000D1F73" w:rsidP="000D1F73">
      <w:pPr>
        <w:pStyle w:val="Heading1"/>
      </w:pPr>
      <w:r>
        <w:t>Code Structure</w:t>
      </w:r>
    </w:p>
    <w:p w:rsidR="00544460" w:rsidRPr="00A523E2" w:rsidRDefault="005256E8" w:rsidP="006439B3">
      <w:bookmarkStart w:id="10" w:name="Django"/>
      <w:r w:rsidRPr="00A523E2">
        <w:t xml:space="preserve">Once the raw data </w:t>
      </w:r>
      <w:r w:rsidR="008B42F7">
        <w:t>were</w:t>
      </w:r>
      <w:r w:rsidRPr="00A523E2">
        <w:t xml:space="preserve"> compiled we built the model. For the model, we used Python 3.4, bundled with ArcGIS Pro for geospatial analysis. The model itself was </w:t>
      </w:r>
      <w:r w:rsidR="0041758C">
        <w:t>used</w:t>
      </w:r>
      <w:r w:rsidRPr="00A523E2">
        <w:t xml:space="preserve"> scikit-learn, a Python package commonly used for machine learning. To structure the code and provide for potential future web capabilities, the model was built </w:t>
      </w:r>
      <w:r w:rsidR="0041758C">
        <w:t>into the Django framework</w:t>
      </w:r>
      <w:r w:rsidRPr="00A523E2">
        <w:t>. The full code is openly available at https://github.com/ucd-cws/suitability-analysis/ without the supporting data.</w:t>
      </w:r>
      <w:bookmarkEnd w:id="10"/>
    </w:p>
    <w:p w:rsidR="00544460" w:rsidRPr="00A523E2" w:rsidRDefault="0041758C" w:rsidP="006439B3">
      <w:r>
        <w:t xml:space="preserve">The following are the steps in </w:t>
      </w:r>
      <w:r w:rsidR="005256E8" w:rsidRPr="00A523E2">
        <w:t xml:space="preserve">the </w:t>
      </w:r>
      <w:r w:rsidR="006439B3">
        <w:t xml:space="preserve">processing </w:t>
      </w:r>
      <w:r>
        <w:t>prior to model construction and calibration</w:t>
      </w:r>
      <w:r w:rsidR="005256E8" w:rsidRPr="00A523E2">
        <w:t>:</w:t>
      </w:r>
    </w:p>
    <w:p w:rsidR="00544460" w:rsidRPr="00A523E2" w:rsidRDefault="005256E8" w:rsidP="00D85E82">
      <w:pPr>
        <w:pStyle w:val="ListParagraph"/>
        <w:numPr>
          <w:ilvl w:val="0"/>
          <w:numId w:val="8"/>
        </w:numPr>
      </w:pPr>
      <w:r w:rsidRPr="00A523E2">
        <w:lastRenderedPageBreak/>
        <w:t>Load data for each region - regions are the software</w:t>
      </w:r>
      <w:r w:rsidRPr="00D85E82">
        <w:rPr>
          <w:rFonts w:eastAsia="Times New Roman"/>
        </w:rPr>
        <w:t>’s concept</w:t>
      </w:r>
      <w:r w:rsidR="0024200F">
        <w:rPr>
          <w:rFonts w:eastAsia="Times New Roman"/>
        </w:rPr>
        <w:t xml:space="preserve"> for the entire search area for each town and serve as a unit</w:t>
      </w:r>
      <w:r w:rsidRPr="00D85E82">
        <w:rPr>
          <w:rFonts w:eastAsia="Times New Roman"/>
        </w:rPr>
        <w:t xml:space="preserve"> for collecting data</w:t>
      </w:r>
    </w:p>
    <w:p w:rsidR="00544460" w:rsidRPr="00A523E2" w:rsidRDefault="005256E8" w:rsidP="00D85E82">
      <w:pPr>
        <w:pStyle w:val="ListParagraph"/>
        <w:numPr>
          <w:ilvl w:val="0"/>
          <w:numId w:val="8"/>
        </w:numPr>
      </w:pPr>
      <w:r w:rsidRPr="00A523E2">
        <w:t xml:space="preserve">Preprocess raw data to create parcels and derived </w:t>
      </w:r>
      <w:r w:rsidR="0024200F">
        <w:t xml:space="preserve">distance </w:t>
      </w:r>
      <w:r w:rsidRPr="00A523E2">
        <w:t>surfaces</w:t>
      </w:r>
    </w:p>
    <w:p w:rsidR="00544460" w:rsidRPr="00A523E2" w:rsidRDefault="005256E8" w:rsidP="00D85E82">
      <w:pPr>
        <w:pStyle w:val="ListParagraph"/>
        <w:numPr>
          <w:ilvl w:val="0"/>
          <w:numId w:val="8"/>
        </w:numPr>
      </w:pPr>
      <w:r w:rsidRPr="00A523E2">
        <w:t>Load the relocation town boundaries</w:t>
      </w:r>
    </w:p>
    <w:p w:rsidR="00544460" w:rsidRPr="00A523E2" w:rsidRDefault="005256E8" w:rsidP="00D85E82">
      <w:pPr>
        <w:pStyle w:val="ListParagraph"/>
        <w:numPr>
          <w:ilvl w:val="0"/>
          <w:numId w:val="8"/>
        </w:numPr>
      </w:pPr>
      <w:r w:rsidRPr="00A523E2">
        <w:t>Extract processed data from region as attributes on parcels, including marking the chosen move location</w:t>
      </w:r>
    </w:p>
    <w:p w:rsidR="00544460" w:rsidRPr="00A523E2" w:rsidRDefault="005256E8" w:rsidP="00D85E82">
      <w:pPr>
        <w:pStyle w:val="ListParagraph"/>
        <w:numPr>
          <w:ilvl w:val="0"/>
          <w:numId w:val="8"/>
        </w:numPr>
      </w:pPr>
      <w:r w:rsidRPr="00A523E2">
        <w:t>Do the same as the previous step, but for the original town location instead of the parcels, then use this information to make each attribute on the parcels relative to the original value. For example, if the town elevation was at 280 meters and a parcel</w:t>
      </w:r>
      <w:r w:rsidRPr="00D85E82">
        <w:rPr>
          <w:rFonts w:eastAsia="Times New Roman"/>
        </w:rPr>
        <w:t>’s elevation was 305 meters, then the stored elevation value for the parcel would be 25 meters.</w:t>
      </w:r>
    </w:p>
    <w:p w:rsidR="00544460" w:rsidRPr="00A523E2" w:rsidRDefault="005256E8" w:rsidP="00D85E82">
      <w:pPr>
        <w:pStyle w:val="ListParagraph"/>
        <w:numPr>
          <w:ilvl w:val="0"/>
          <w:numId w:val="8"/>
        </w:numPr>
      </w:pPr>
      <w:r w:rsidRPr="00A523E2">
        <w:t>Merge the attributes for all towns into one data table and load into the statistical model.</w:t>
      </w:r>
    </w:p>
    <w:p w:rsidR="00544460" w:rsidRPr="00A523E2" w:rsidRDefault="005256E8" w:rsidP="000D1F73">
      <w:bookmarkStart w:id="11" w:name="Data_Processing"/>
      <w:r w:rsidRPr="00A523E2">
        <w:t xml:space="preserve">Variables were extracted for both the town boundary and for all parcels. To get a relative measure of each value in a parcel, </w:t>
      </w:r>
      <w:r w:rsidR="002079C0">
        <w:t>the model</w:t>
      </w:r>
      <w:r w:rsidRPr="00A523E2">
        <w:t xml:space="preserve"> subtracted the value for the original location of the town from the parcel</w:t>
      </w:r>
      <w:r w:rsidRPr="00A523E2">
        <w:rPr>
          <w:rFonts w:eastAsia="Times New Roman"/>
        </w:rPr>
        <w:t>’s value. All values were then scaled and centered so that the mean was 0 and the min and max values were -1 and 1</w:t>
      </w:r>
      <w:bookmarkEnd w:id="11"/>
      <w:r w:rsidR="002079C0">
        <w:rPr>
          <w:rFonts w:eastAsia="Times New Roman"/>
        </w:rPr>
        <w:t>.</w:t>
      </w:r>
    </w:p>
    <w:p w:rsidR="000D1F73" w:rsidRPr="00A523E2" w:rsidRDefault="000D1F73" w:rsidP="000D1F73">
      <w:pPr>
        <w:pStyle w:val="Heading1"/>
      </w:pPr>
      <w:r>
        <w:t>Model Structure</w:t>
      </w:r>
    </w:p>
    <w:p w:rsidR="00544460" w:rsidRPr="00A523E2" w:rsidRDefault="005256E8" w:rsidP="000D1F73">
      <w:bookmarkStart w:id="12" w:name="Random_Forests_in_Sklearn"/>
      <w:r w:rsidRPr="00A523E2">
        <w:t>To construct the model, we used a Random Forests Classifier in the scikit-learn package for Python. We developed code that handles data loading</w:t>
      </w:r>
      <w:r w:rsidR="005413E8">
        <w:t xml:space="preserve"> from parcels</w:t>
      </w:r>
      <w:r w:rsidRPr="00A523E2">
        <w:t>, withholding</w:t>
      </w:r>
      <w:r w:rsidR="005413E8">
        <w:t xml:space="preserve"> of validation values</w:t>
      </w:r>
      <w:r w:rsidRPr="00A523E2">
        <w:t>, randomization, and validation. Our unit of analysis was the parcel and our response variable was whether or not the parcel was chosen for the relocation site of one of the towns. All parcels for all towns were grouped together into one</w:t>
      </w:r>
      <w:r w:rsidR="005413E8">
        <w:t xml:space="preserve"> pool</w:t>
      </w:r>
      <w:r w:rsidRPr="00A523E2">
        <w:t xml:space="preserve"> for this analysis.</w:t>
      </w:r>
      <w:bookmarkEnd w:id="12"/>
    </w:p>
    <w:p w:rsidR="00544460" w:rsidRPr="00A523E2" w:rsidRDefault="005256E8" w:rsidP="000D1F73">
      <w:r w:rsidRPr="00A523E2">
        <w:t>The model code, called ModelRunner, loads all of the parcel records (n=200496) with</w:t>
      </w:r>
      <w:r w:rsidR="005413E8">
        <w:t xml:space="preserve"> the preprocessed</w:t>
      </w:r>
      <w:r w:rsidRPr="00A523E2">
        <w:t xml:space="preserve"> attributes from the database. It then randomizes the rows before splitting them, with 90% of records (n=180447) used for model training and 10% (n=20049) used for model validation.</w:t>
      </w:r>
    </w:p>
    <w:p w:rsidR="000D1F73" w:rsidRPr="00A523E2" w:rsidRDefault="000D1F73" w:rsidP="000D1F73">
      <w:pPr>
        <w:pStyle w:val="Heading1"/>
      </w:pPr>
      <w:r>
        <w:t>Model Results</w:t>
      </w:r>
    </w:p>
    <w:p w:rsidR="00544460" w:rsidRPr="00A523E2" w:rsidRDefault="005256E8" w:rsidP="00B9174F">
      <w:pPr>
        <w:rPr>
          <w:rFonts w:cs="Courier New"/>
          <w:sz w:val="24"/>
          <w:szCs w:val="24"/>
        </w:rPr>
      </w:pPr>
      <w:bookmarkStart w:id="13" w:name="Model_Results"/>
      <w:r w:rsidRPr="00A523E2">
        <w:t>Acros</w:t>
      </w:r>
      <w:r w:rsidR="004D1D40">
        <w:t>s</w:t>
      </w:r>
      <w:r w:rsidRPr="00A523E2">
        <w:t xml:space="preserve"> </w:t>
      </w:r>
      <w:r w:rsidR="004D1D40">
        <w:t xml:space="preserve">100 </w:t>
      </w:r>
      <w:r w:rsidR="005413E8">
        <w:t xml:space="preserve">calibration and validation </w:t>
      </w:r>
      <w:r w:rsidRPr="00A523E2">
        <w:t>runs</w:t>
      </w:r>
      <w:r w:rsidR="005413E8">
        <w:t>,</w:t>
      </w:r>
      <w:r w:rsidRPr="00A523E2">
        <w:t xml:space="preserve"> </w:t>
      </w:r>
      <w:ins w:id="14" w:author="nick.r.santos@gmail.com" w:date="2016-09-28T17:05:00Z">
        <w:r w:rsidR="00B832F4">
          <w:t xml:space="preserve">an average of </w:t>
        </w:r>
      </w:ins>
      <w:r w:rsidRPr="00A523E2">
        <w:t>2001</w:t>
      </w:r>
      <w:r w:rsidR="004D1D40">
        <w:t>3</w:t>
      </w:r>
      <w:r w:rsidR="005413E8">
        <w:t xml:space="preserve"> validation</w:t>
      </w:r>
      <w:r w:rsidRPr="00A523E2">
        <w:t xml:space="preserve"> records were correctly predicted </w:t>
      </w:r>
      <w:r w:rsidR="004D1D40">
        <w:t xml:space="preserve">(99.8%) and </w:t>
      </w:r>
      <w:del w:id="15" w:author="nick.r.santos@gmail.com" w:date="2016-09-28T17:05:00Z">
        <w:r w:rsidR="004D1D40" w:rsidDel="00B832F4">
          <w:delText>36</w:delText>
        </w:r>
        <w:r w:rsidRPr="00A523E2" w:rsidDel="00B832F4">
          <w:delText xml:space="preserve"> </w:delText>
        </w:r>
      </w:del>
      <w:ins w:id="16" w:author="nick.r.santos@gmail.com" w:date="2016-09-28T17:05:00Z">
        <w:r w:rsidR="00B832F4">
          <w:t>3</w:t>
        </w:r>
        <w:r w:rsidR="00B832F4">
          <w:t>5.6</w:t>
        </w:r>
        <w:r w:rsidR="00B832F4" w:rsidRPr="00A523E2">
          <w:t xml:space="preserve"> </w:t>
        </w:r>
      </w:ins>
      <w:r w:rsidRPr="00A523E2">
        <w:t xml:space="preserve">were incorrectly predicted. Of those </w:t>
      </w:r>
      <w:ins w:id="17" w:author="nick.r.santos@gmail.com" w:date="2016-09-28T17:05:00Z">
        <w:r w:rsidR="00B832F4">
          <w:t>35.6</w:t>
        </w:r>
      </w:ins>
      <w:del w:id="18" w:author="nick.r.santos@gmail.com" w:date="2016-09-28T17:05:00Z">
        <w:r w:rsidRPr="00A523E2" w:rsidDel="00B832F4">
          <w:delText>3</w:delText>
        </w:r>
        <w:r w:rsidR="004D1D40" w:rsidDel="00B832F4">
          <w:delText>6</w:delText>
        </w:r>
      </w:del>
      <w:r w:rsidRPr="00A523E2">
        <w:t xml:space="preserve"> records,</w:t>
      </w:r>
      <w:r w:rsidR="004D1D40">
        <w:t xml:space="preserve"> 3</w:t>
      </w:r>
      <w:ins w:id="19" w:author="nick.r.santos@gmail.com" w:date="2016-09-28T17:04:00Z">
        <w:r w:rsidR="00B832F4">
          <w:t>1</w:t>
        </w:r>
      </w:ins>
      <w:ins w:id="20" w:author="nick.r.santos@gmail.com" w:date="2016-09-28T17:05:00Z">
        <w:r w:rsidR="00B832F4">
          <w:t>.4</w:t>
        </w:r>
      </w:ins>
      <w:del w:id="21" w:author="nick.r.santos@gmail.com" w:date="2016-09-28T17:04:00Z">
        <w:r w:rsidR="004D1D40" w:rsidDel="00B832F4">
          <w:delText>2</w:delText>
        </w:r>
      </w:del>
      <w:r w:rsidRPr="00A523E2">
        <w:t xml:space="preserve"> were underpredictions, or a failure to mark a suitable relo</w:t>
      </w:r>
      <w:r w:rsidR="004D1D40">
        <w:t>cation site as suitable, while 4</w:t>
      </w:r>
      <w:ins w:id="22" w:author="nick.r.santos@gmail.com" w:date="2016-09-28T17:05:00Z">
        <w:r w:rsidR="00B832F4">
          <w:t>.2</w:t>
        </w:r>
      </w:ins>
      <w:r w:rsidRPr="00A523E2">
        <w:t xml:space="preserve"> were overpredictions, or marking an unsuitable location as suitable. While we consider the 99.8% correct to be good performance for the model, </w:t>
      </w:r>
      <w:r w:rsidR="005413E8">
        <w:t>it is important to consider the imbalance of values in the response variable</w:t>
      </w:r>
      <w:r w:rsidRPr="00A523E2">
        <w:t>. Only 60</w:t>
      </w:r>
      <w:ins w:id="23" w:author="nick.r.santos@gmail.com" w:date="2016-09-29T12:31:00Z">
        <w:r w:rsidR="00CE0DAD">
          <w:t>4</w:t>
        </w:r>
      </w:ins>
      <w:bookmarkStart w:id="24" w:name="_GoBack"/>
      <w:bookmarkEnd w:id="24"/>
      <w:del w:id="25" w:author="nick.r.santos@gmail.com" w:date="2016-09-29T12:31:00Z">
        <w:r w:rsidRPr="00A523E2" w:rsidDel="00CE0DAD">
          <w:delText>3</w:delText>
        </w:r>
      </w:del>
      <w:r w:rsidRPr="00A523E2">
        <w:t xml:space="preserve"> parcels were chosen </w:t>
      </w:r>
      <w:r w:rsidR="005413E8">
        <w:t xml:space="preserve">for relocation </w:t>
      </w:r>
      <w:r w:rsidRPr="00A523E2">
        <w:t>of the more than 200000 records</w:t>
      </w:r>
      <w:r w:rsidR="005413E8">
        <w:t xml:space="preserve"> in the full dataset</w:t>
      </w:r>
      <w:r w:rsidRPr="00A523E2">
        <w:t xml:space="preserve">, and though Random Forests handles this </w:t>
      </w:r>
      <w:r w:rsidR="004D1D40">
        <w:t>imbalance</w:t>
      </w:r>
      <w:r w:rsidRPr="00A523E2">
        <w:t>, we get poor predictive power from the perspective of locating suitable si</w:t>
      </w:r>
      <w:r w:rsidR="004D1D40">
        <w:t>tes. In the validation dataset an average of 60</w:t>
      </w:r>
      <w:r w:rsidRPr="00A523E2">
        <w:t xml:space="preserve"> of the records were chosen sites, giving us </w:t>
      </w:r>
      <w:del w:id="26" w:author="nick.r.santos@gmail.com" w:date="2016-09-28T17:07:00Z">
        <w:r w:rsidRPr="00A523E2" w:rsidDel="00B832F4">
          <w:delText>53</w:delText>
        </w:r>
      </w:del>
      <w:ins w:id="27" w:author="nick.r.santos@gmail.com" w:date="2016-09-28T17:07:00Z">
        <w:r w:rsidR="00B832F4" w:rsidRPr="00A523E2">
          <w:t>5</w:t>
        </w:r>
        <w:r w:rsidR="00B832F4">
          <w:t>2.6</w:t>
        </w:r>
      </w:ins>
      <w:r w:rsidRPr="00A523E2">
        <w:t>% underprediction of relocation sites. The overall performance of the model indicates that the model does well in determining unsuitable locations, but has room for improvement in predicting suitable locations.</w:t>
      </w:r>
      <w:bookmarkEnd w:id="13"/>
    </w:p>
    <w:p w:rsidR="00544460" w:rsidRPr="00A523E2" w:rsidRDefault="005256E8" w:rsidP="00B9174F">
      <w:bookmarkStart w:id="28" w:name="Feature_Importances"/>
      <w:r w:rsidRPr="00A523E2">
        <w:t>The most dominant factors in the model</w:t>
      </w:r>
      <w:r w:rsidRPr="00A523E2">
        <w:rPr>
          <w:rFonts w:eastAsia="Times New Roman"/>
        </w:rPr>
        <w:t>’s classification of a location as suitable or not were the distance to the original town site (</w:t>
      </w:r>
      <w:r w:rsidR="00E6122F">
        <w:rPr>
          <w:rFonts w:eastAsia="Times New Roman"/>
        </w:rPr>
        <w:t>almost 25%</w:t>
      </w:r>
      <w:r w:rsidRPr="00A523E2">
        <w:rPr>
          <w:rFonts w:eastAsia="Times New Roman"/>
        </w:rPr>
        <w:t xml:space="preserve"> of predictive power </w:t>
      </w:r>
      <w:r w:rsidR="00F3477B">
        <w:rPr>
          <w:rFonts w:eastAsia="Times New Roman"/>
        </w:rPr>
        <w:t xml:space="preserve">comes </w:t>
      </w:r>
      <w:r w:rsidRPr="00A523E2">
        <w:rPr>
          <w:rFonts w:eastAsia="Times New Roman"/>
        </w:rPr>
        <w:t>from this variable),</w:t>
      </w:r>
      <w:r w:rsidR="00F3477B">
        <w:rPr>
          <w:rFonts w:eastAsia="Times New Roman"/>
        </w:rPr>
        <w:t xml:space="preserve"> the minimum elevation difference</w:t>
      </w:r>
      <w:r w:rsidRPr="00A523E2">
        <w:rPr>
          <w:rFonts w:eastAsia="Times New Roman"/>
        </w:rPr>
        <w:t xml:space="preserve"> </w:t>
      </w:r>
      <w:r w:rsidR="00F3477B">
        <w:rPr>
          <w:rFonts w:eastAsia="Times New Roman"/>
        </w:rPr>
        <w:t xml:space="preserve">in a parcel </w:t>
      </w:r>
      <w:r w:rsidRPr="00A523E2">
        <w:rPr>
          <w:rFonts w:eastAsia="Times New Roman"/>
        </w:rPr>
        <w:t xml:space="preserve">compared with the old town, the distance to protected areas and the </w:t>
      </w:r>
      <w:r w:rsidRPr="00A523E2">
        <w:rPr>
          <w:rFonts w:eastAsia="Times New Roman"/>
        </w:rPr>
        <w:lastRenderedPageBreak/>
        <w:t>distance to rivers with more than 1000 square kilometers upstream. The full list of feature importances is below.</w:t>
      </w:r>
      <w:bookmarkEnd w:id="28"/>
    </w:p>
    <w:tbl>
      <w:tblPr>
        <w:tblW w:w="0" w:type="auto"/>
        <w:tblInd w:w="10" w:type="dxa"/>
        <w:tblBorders>
          <w:top w:val="nil"/>
          <w:left w:val="nil"/>
          <w:right w:val="nil"/>
        </w:tblBorders>
        <w:tblCellMar>
          <w:left w:w="0" w:type="dxa"/>
          <w:right w:w="0" w:type="dxa"/>
        </w:tblCellMar>
        <w:tblLook w:val="0000" w:firstRow="0" w:lastRow="0" w:firstColumn="0" w:lastColumn="0" w:noHBand="0" w:noVBand="0"/>
      </w:tblPr>
      <w:tblGrid>
        <w:gridCol w:w="4662"/>
        <w:gridCol w:w="2878"/>
      </w:tblGrid>
      <w:tr w:rsidR="00544460" w:rsidRPr="00A523E2" w:rsidTr="008229B9">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Feature</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Importance in model (sums to 1), sorted most to least</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Centroid Distance to Original Boundary</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677CE">
            <w:pPr>
              <w:widowControl w:val="0"/>
              <w:autoSpaceDE w:val="0"/>
              <w:autoSpaceDN w:val="0"/>
              <w:adjustRightInd w:val="0"/>
              <w:spacing w:after="0" w:line="240" w:lineRule="auto"/>
              <w:rPr>
                <w:rFonts w:cs="Courier New"/>
                <w:sz w:val="24"/>
                <w:szCs w:val="24"/>
              </w:rPr>
            </w:pPr>
            <w:r w:rsidRPr="00A523E2">
              <w:rPr>
                <w:rFonts w:cs="Courier New"/>
                <w:sz w:val="24"/>
                <w:szCs w:val="24"/>
              </w:rPr>
              <w:t>0.</w:t>
            </w:r>
            <w:r w:rsidR="00E6122F" w:rsidRPr="00E6122F">
              <w:rPr>
                <w:rFonts w:cs="Courier New"/>
                <w:sz w:val="24"/>
                <w:szCs w:val="24"/>
              </w:rPr>
              <w:t>2</w:t>
            </w:r>
            <w:ins w:id="29" w:author="nick.r.santos@gmail.com" w:date="2016-09-29T11:55:00Z">
              <w:r w:rsidR="00461592">
                <w:rPr>
                  <w:rFonts w:cs="Courier New"/>
                  <w:sz w:val="24"/>
                  <w:szCs w:val="24"/>
                </w:rPr>
                <w:t>36</w:t>
              </w:r>
            </w:ins>
            <w:del w:id="30" w:author="nick.r.santos@gmail.com" w:date="2016-09-29T11:55:00Z">
              <w:r w:rsidR="00E6122F" w:rsidRPr="00E6122F" w:rsidDel="00461592">
                <w:rPr>
                  <w:rFonts w:cs="Courier New"/>
                  <w:sz w:val="24"/>
                  <w:szCs w:val="24"/>
                </w:rPr>
                <w:delText>41</w:delText>
              </w:r>
            </w:del>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Minimum Elevation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677CE">
            <w:pPr>
              <w:widowControl w:val="0"/>
              <w:autoSpaceDE w:val="0"/>
              <w:autoSpaceDN w:val="0"/>
              <w:adjustRightInd w:val="0"/>
              <w:spacing w:after="0" w:line="240" w:lineRule="auto"/>
              <w:rPr>
                <w:rFonts w:cs="Courier New"/>
                <w:sz w:val="24"/>
                <w:szCs w:val="24"/>
              </w:rPr>
            </w:pPr>
            <w:r w:rsidRPr="00A523E2">
              <w:rPr>
                <w:rFonts w:cs="Courier New"/>
                <w:sz w:val="24"/>
                <w:szCs w:val="24"/>
              </w:rPr>
              <w:t>0.07</w:t>
            </w:r>
            <w:ins w:id="31" w:author="nick.r.santos@gmail.com" w:date="2016-09-29T12:00:00Z">
              <w:r w:rsidR="00461592">
                <w:rPr>
                  <w:rFonts w:cs="Courier New"/>
                  <w:sz w:val="24"/>
                  <w:szCs w:val="24"/>
                </w:rPr>
                <w:t>3</w:t>
              </w:r>
            </w:ins>
            <w:del w:id="32" w:author="nick.r.santos@gmail.com" w:date="2016-09-29T12:00:00Z">
              <w:r w:rsidR="008677CE" w:rsidDel="00461592">
                <w:rPr>
                  <w:rFonts w:cs="Courier New"/>
                  <w:sz w:val="24"/>
                  <w:szCs w:val="24"/>
                </w:rPr>
                <w:delText>2</w:delText>
              </w:r>
            </w:del>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Centroid Elevation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D43E1">
            <w:pPr>
              <w:widowControl w:val="0"/>
              <w:autoSpaceDE w:val="0"/>
              <w:autoSpaceDN w:val="0"/>
              <w:adjustRightInd w:val="0"/>
              <w:spacing w:after="0" w:line="240" w:lineRule="auto"/>
              <w:rPr>
                <w:rFonts w:cs="Courier New"/>
                <w:sz w:val="24"/>
                <w:szCs w:val="24"/>
              </w:rPr>
            </w:pPr>
            <w:r w:rsidRPr="00A523E2">
              <w:rPr>
                <w:rFonts w:cs="Courier New"/>
                <w:sz w:val="24"/>
                <w:szCs w:val="24"/>
              </w:rPr>
              <w:t>0.0</w:t>
            </w:r>
            <w:ins w:id="33" w:author="nick.r.santos@gmail.com" w:date="2016-09-29T12:01:00Z">
              <w:r w:rsidR="00461592">
                <w:rPr>
                  <w:rFonts w:cs="Courier New"/>
                  <w:sz w:val="24"/>
                  <w:szCs w:val="24"/>
                </w:rPr>
                <w:t>60</w:t>
              </w:r>
            </w:ins>
            <w:del w:id="34" w:author="nick.r.santos@gmail.com" w:date="2016-09-29T12:01:00Z">
              <w:r w:rsidRPr="00A523E2" w:rsidDel="00461592">
                <w:rPr>
                  <w:rFonts w:cs="Courier New"/>
                  <w:sz w:val="24"/>
                  <w:szCs w:val="24"/>
                </w:rPr>
                <w:delText>5</w:delText>
              </w:r>
            </w:del>
            <w:del w:id="35" w:author="nick.r.santos@gmail.com" w:date="2016-09-29T12:00:00Z">
              <w:r w:rsidR="008D43E1" w:rsidDel="00461592">
                <w:rPr>
                  <w:rFonts w:cs="Courier New"/>
                  <w:sz w:val="24"/>
                  <w:szCs w:val="24"/>
                </w:rPr>
                <w:delText>7</w:delText>
              </w:r>
            </w:del>
          </w:p>
        </w:tc>
      </w:tr>
      <w:tr w:rsidR="008D43E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D43E1"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Minimum Slope</w:t>
            </w:r>
          </w:p>
        </w:tc>
        <w:tc>
          <w:tcPr>
            <w:tcW w:w="2878" w:type="dxa"/>
            <w:tcBorders>
              <w:top w:val="single" w:sz="8" w:space="0" w:color="808080"/>
              <w:left w:val="single" w:sz="8" w:space="0" w:color="808080"/>
              <w:bottom w:val="single" w:sz="8" w:space="0" w:color="808080"/>
              <w:right w:val="single" w:sz="8" w:space="0" w:color="808080"/>
            </w:tcBorders>
          </w:tcPr>
          <w:p w:rsidR="008D43E1" w:rsidRPr="00A523E2" w:rsidRDefault="008D43E1">
            <w:pPr>
              <w:widowControl w:val="0"/>
              <w:autoSpaceDE w:val="0"/>
              <w:autoSpaceDN w:val="0"/>
              <w:adjustRightInd w:val="0"/>
              <w:spacing w:after="0" w:line="240" w:lineRule="auto"/>
              <w:rPr>
                <w:rFonts w:cs="Courier New"/>
                <w:sz w:val="24"/>
                <w:szCs w:val="24"/>
              </w:rPr>
            </w:pPr>
            <w:r>
              <w:rPr>
                <w:rFonts w:cs="Courier New"/>
                <w:sz w:val="24"/>
                <w:szCs w:val="24"/>
              </w:rPr>
              <w:t>0.05</w:t>
            </w:r>
            <w:ins w:id="36" w:author="nick.r.santos@gmail.com" w:date="2016-09-29T12:01:00Z">
              <w:r w:rsidR="00461592">
                <w:rPr>
                  <w:rFonts w:cs="Courier New"/>
                  <w:sz w:val="24"/>
                  <w:szCs w:val="24"/>
                </w:rPr>
                <w:t>6</w:t>
              </w:r>
            </w:ins>
            <w:del w:id="37" w:author="nick.r.santos@gmail.com" w:date="2016-09-29T12:00:00Z">
              <w:r w:rsidDel="00461592">
                <w:rPr>
                  <w:rFonts w:cs="Courier New"/>
                  <w:sz w:val="24"/>
                  <w:szCs w:val="24"/>
                </w:rPr>
                <w:delText>5</w:delText>
              </w:r>
            </w:del>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Protected Areas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0.048</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 Distance to All Rivers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w:t>
            </w:r>
            <w:ins w:id="38" w:author="nick.r.santos@gmail.com" w:date="2016-09-29T12:01:00Z">
              <w:r w:rsidR="00461592">
                <w:rPr>
                  <w:rFonts w:cs="Courier New"/>
                  <w:sz w:val="24"/>
                  <w:szCs w:val="24"/>
                </w:rPr>
                <w:t>4</w:t>
              </w:r>
            </w:ins>
            <w:del w:id="39" w:author="nick.r.santos@gmail.com" w:date="2016-09-29T12:01:00Z">
              <w:r w:rsidR="00F206F0" w:rsidDel="00461592">
                <w:rPr>
                  <w:rFonts w:cs="Courier New"/>
                  <w:sz w:val="24"/>
                  <w:szCs w:val="24"/>
                </w:rPr>
                <w:delText>8</w:delText>
              </w:r>
            </w:del>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Rivers with 1000 sq Km Upstream</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w:t>
            </w:r>
            <w:ins w:id="40" w:author="nick.r.santos@gmail.com" w:date="2016-09-29T12:01:00Z">
              <w:r w:rsidR="00461592">
                <w:rPr>
                  <w:rFonts w:cs="Courier New"/>
                  <w:sz w:val="24"/>
                  <w:szCs w:val="24"/>
                </w:rPr>
                <w:t>8</w:t>
              </w:r>
            </w:ins>
            <w:del w:id="41" w:author="nick.r.santos@gmail.com" w:date="2016-09-29T12:01:00Z">
              <w:r w:rsidR="00F206F0" w:rsidDel="00461592">
                <w:rPr>
                  <w:rFonts w:cs="Courier New"/>
                  <w:sz w:val="24"/>
                  <w:szCs w:val="24"/>
                </w:rPr>
                <w:delText>7</w:delText>
              </w:r>
            </w:del>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Rivers with 1000 sq Km Upstream</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47</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Floodplain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w:t>
            </w:r>
            <w:ins w:id="42" w:author="nick.r.santos@gmail.com" w:date="2016-09-29T12:01:00Z">
              <w:r w:rsidR="00461592">
                <w:rPr>
                  <w:rFonts w:cs="Courier New"/>
                  <w:sz w:val="24"/>
                  <w:szCs w:val="24"/>
                </w:rPr>
                <w:t>5</w:t>
              </w:r>
            </w:ins>
            <w:del w:id="43" w:author="nick.r.santos@gmail.com" w:date="2016-09-29T12:01:00Z">
              <w:r w:rsidR="00F206F0" w:rsidDel="00461592">
                <w:rPr>
                  <w:rFonts w:cs="Courier New"/>
                  <w:sz w:val="24"/>
                  <w:szCs w:val="24"/>
                </w:rPr>
                <w:delText>6</w:delText>
              </w:r>
            </w:del>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Protected Areas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46</w:t>
            </w:r>
          </w:p>
        </w:tc>
      </w:tr>
      <w:tr w:rsidR="008D43E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D43E1" w:rsidRPr="00A523E2" w:rsidRDefault="00367591" w:rsidP="008D43E1">
            <w:pPr>
              <w:widowControl w:val="0"/>
              <w:autoSpaceDE w:val="0"/>
              <w:autoSpaceDN w:val="0"/>
              <w:adjustRightInd w:val="0"/>
              <w:spacing w:after="0" w:line="240" w:lineRule="auto"/>
              <w:rPr>
                <w:rFonts w:cs="Courier New"/>
                <w:sz w:val="24"/>
                <w:szCs w:val="24"/>
              </w:rPr>
            </w:pPr>
            <w:r w:rsidRPr="00A523E2">
              <w:rPr>
                <w:rFonts w:cs="Courier New"/>
                <w:sz w:val="24"/>
                <w:szCs w:val="24"/>
              </w:rPr>
              <w:t>Maximum Elevation</w:t>
            </w:r>
          </w:p>
        </w:tc>
        <w:tc>
          <w:tcPr>
            <w:tcW w:w="2878" w:type="dxa"/>
            <w:tcBorders>
              <w:top w:val="single" w:sz="8" w:space="0" w:color="808080"/>
              <w:left w:val="single" w:sz="8" w:space="0" w:color="808080"/>
              <w:bottom w:val="single" w:sz="8" w:space="0" w:color="808080"/>
              <w:right w:val="single" w:sz="8" w:space="0" w:color="808080"/>
            </w:tcBorders>
          </w:tcPr>
          <w:p w:rsidR="008D43E1" w:rsidRPr="00A523E2" w:rsidRDefault="00367591" w:rsidP="008D43E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w:t>
            </w:r>
            <w:ins w:id="44" w:author="nick.r.santos@gmail.com" w:date="2016-09-29T12:02:00Z">
              <w:r w:rsidR="00461592">
                <w:rPr>
                  <w:rFonts w:cs="Courier New"/>
                  <w:sz w:val="24"/>
                  <w:szCs w:val="24"/>
                </w:rPr>
                <w:t>6</w:t>
              </w:r>
            </w:ins>
            <w:del w:id="45" w:author="nick.r.santos@gmail.com" w:date="2016-09-29T12:01:00Z">
              <w:r w:rsidR="00F206F0" w:rsidDel="00461592">
                <w:rPr>
                  <w:rFonts w:cs="Courier New"/>
                  <w:sz w:val="24"/>
                  <w:szCs w:val="24"/>
                </w:rPr>
                <w:delText>5</w:delText>
              </w:r>
            </w:del>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Slope</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w:t>
            </w:r>
            <w:ins w:id="46" w:author="nick.r.santos@gmail.com" w:date="2016-09-29T12:02:00Z">
              <w:r w:rsidR="00461592">
                <w:rPr>
                  <w:rFonts w:cs="Courier New"/>
                  <w:sz w:val="24"/>
                  <w:szCs w:val="24"/>
                </w:rPr>
                <w:t>5</w:t>
              </w:r>
            </w:ins>
            <w:del w:id="47" w:author="nick.r.santos@gmail.com" w:date="2016-09-29T12:02:00Z">
              <w:r w:rsidR="00F206F0" w:rsidDel="00461592">
                <w:rPr>
                  <w:rFonts w:cs="Courier New"/>
                  <w:sz w:val="24"/>
                  <w:szCs w:val="24"/>
                </w:rPr>
                <w:delText>4</w:delText>
              </w:r>
            </w:del>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rsidP="00461592">
            <w:pPr>
              <w:widowControl w:val="0"/>
              <w:autoSpaceDE w:val="0"/>
              <w:autoSpaceDN w:val="0"/>
              <w:adjustRightInd w:val="0"/>
              <w:spacing w:after="0" w:line="240" w:lineRule="auto"/>
              <w:rPr>
                <w:rFonts w:cs="Courier New"/>
                <w:sz w:val="24"/>
                <w:szCs w:val="24"/>
              </w:rPr>
              <w:pPrChange w:id="48" w:author="nick.r.santos@gmail.com" w:date="2016-09-29T12:02:00Z">
                <w:pPr>
                  <w:widowControl w:val="0"/>
                  <w:autoSpaceDE w:val="0"/>
                  <w:autoSpaceDN w:val="0"/>
                  <w:adjustRightInd w:val="0"/>
                  <w:spacing w:after="0" w:line="240" w:lineRule="auto"/>
                </w:pPr>
              </w:pPrChange>
            </w:pPr>
            <w:r w:rsidRPr="00A523E2">
              <w:rPr>
                <w:rFonts w:cs="Courier New"/>
                <w:sz w:val="24"/>
                <w:szCs w:val="24"/>
              </w:rPr>
              <w:t>M</w:t>
            </w:r>
            <w:del w:id="49" w:author="nick.r.santos@gmail.com" w:date="2016-09-29T12:02:00Z">
              <w:r w:rsidRPr="00A523E2" w:rsidDel="00461592">
                <w:rPr>
                  <w:rFonts w:cs="Courier New"/>
                  <w:sz w:val="24"/>
                  <w:szCs w:val="24"/>
                </w:rPr>
                <w:delText>axi</w:delText>
              </w:r>
            </w:del>
            <w:ins w:id="50" w:author="nick.r.santos@gmail.com" w:date="2016-09-29T12:02:00Z">
              <w:r w:rsidR="00461592">
                <w:rPr>
                  <w:rFonts w:cs="Courier New"/>
                  <w:sz w:val="24"/>
                  <w:szCs w:val="24"/>
                </w:rPr>
                <w:t>ini</w:t>
              </w:r>
            </w:ins>
            <w:r w:rsidRPr="00A523E2">
              <w:rPr>
                <w:rFonts w:cs="Courier New"/>
                <w:sz w:val="24"/>
                <w:szCs w:val="24"/>
              </w:rPr>
              <w:t xml:space="preserve">mum Distance to </w:t>
            </w:r>
            <w:ins w:id="51" w:author="nick.r.santos@gmail.com" w:date="2016-09-29T12:03:00Z">
              <w:r w:rsidR="00461592">
                <w:rPr>
                  <w:rFonts w:cs="Courier New"/>
                  <w:sz w:val="24"/>
                  <w:szCs w:val="24"/>
                </w:rPr>
                <w:t>Floodplain</w:t>
              </w:r>
            </w:ins>
            <w:del w:id="52" w:author="nick.r.santos@gmail.com" w:date="2016-09-29T12:03:00Z">
              <w:r w:rsidRPr="00A523E2" w:rsidDel="00461592">
                <w:rPr>
                  <w:rFonts w:cs="Courier New"/>
                  <w:sz w:val="24"/>
                  <w:szCs w:val="24"/>
                </w:rPr>
                <w:delText>Major Roads</w:delText>
              </w:r>
            </w:del>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rsidP="00461592">
            <w:pPr>
              <w:widowControl w:val="0"/>
              <w:autoSpaceDE w:val="0"/>
              <w:autoSpaceDN w:val="0"/>
              <w:adjustRightInd w:val="0"/>
              <w:spacing w:after="0" w:line="240" w:lineRule="auto"/>
              <w:rPr>
                <w:rFonts w:cs="Courier New"/>
                <w:sz w:val="24"/>
                <w:szCs w:val="24"/>
              </w:rPr>
              <w:pPrChange w:id="53" w:author="nick.r.santos@gmail.com" w:date="2016-09-29T12:03:00Z">
                <w:pPr>
                  <w:widowControl w:val="0"/>
                  <w:autoSpaceDE w:val="0"/>
                  <w:autoSpaceDN w:val="0"/>
                  <w:adjustRightInd w:val="0"/>
                  <w:spacing w:after="0" w:line="240" w:lineRule="auto"/>
                </w:pPr>
              </w:pPrChange>
            </w:pPr>
            <w:r>
              <w:rPr>
                <w:rFonts w:cs="Courier New"/>
                <w:sz w:val="24"/>
                <w:szCs w:val="24"/>
              </w:rPr>
              <w:t>0.0</w:t>
            </w:r>
            <w:r w:rsidR="00F206F0">
              <w:rPr>
                <w:rFonts w:cs="Courier New"/>
                <w:sz w:val="24"/>
                <w:szCs w:val="24"/>
              </w:rPr>
              <w:t>4</w:t>
            </w:r>
            <w:del w:id="54" w:author="nick.r.santos@gmail.com" w:date="2016-09-29T12:03:00Z">
              <w:r w:rsidR="00F206F0" w:rsidDel="00461592">
                <w:rPr>
                  <w:rFonts w:cs="Courier New"/>
                  <w:sz w:val="24"/>
                  <w:szCs w:val="24"/>
                </w:rPr>
                <w:delText>1</w:delText>
              </w:r>
            </w:del>
            <w:ins w:id="55" w:author="nick.r.santos@gmail.com" w:date="2016-09-29T12:03:00Z">
              <w:r w:rsidR="00461592">
                <w:rPr>
                  <w:rFonts w:cs="Courier New"/>
                  <w:sz w:val="24"/>
                  <w:szCs w:val="24"/>
                </w:rPr>
                <w:t>3</w:t>
              </w:r>
            </w:ins>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M</w:t>
            </w:r>
            <w:ins w:id="56" w:author="nick.r.santos@gmail.com" w:date="2016-09-29T12:02:00Z">
              <w:r w:rsidR="00461592">
                <w:rPr>
                  <w:rFonts w:cs="Courier New"/>
                  <w:sz w:val="24"/>
                  <w:szCs w:val="24"/>
                </w:rPr>
                <w:t>axi</w:t>
              </w:r>
            </w:ins>
            <w:del w:id="57" w:author="nick.r.santos@gmail.com" w:date="2016-09-29T12:02:00Z">
              <w:r w:rsidRPr="00A523E2" w:rsidDel="00461592">
                <w:rPr>
                  <w:rFonts w:cs="Courier New"/>
                  <w:sz w:val="24"/>
                  <w:szCs w:val="24"/>
                </w:rPr>
                <w:delText>ini</w:delText>
              </w:r>
            </w:del>
            <w:r w:rsidRPr="00A523E2">
              <w:rPr>
                <w:rFonts w:cs="Courier New"/>
                <w:sz w:val="24"/>
                <w:szCs w:val="24"/>
              </w:rPr>
              <w:t xml:space="preserve">mum Distance to </w:t>
            </w:r>
            <w:ins w:id="58" w:author="nick.r.santos@gmail.com" w:date="2016-09-29T12:03:00Z">
              <w:r w:rsidR="00461592">
                <w:rPr>
                  <w:rFonts w:cs="Courier New"/>
                  <w:sz w:val="24"/>
                  <w:szCs w:val="24"/>
                </w:rPr>
                <w:t>Major Roads</w:t>
              </w:r>
            </w:ins>
            <w:del w:id="59" w:author="nick.r.santos@gmail.com" w:date="2016-09-29T12:03:00Z">
              <w:r w:rsidRPr="00A523E2" w:rsidDel="00461592">
                <w:rPr>
                  <w:rFonts w:cs="Courier New"/>
                  <w:sz w:val="24"/>
                  <w:szCs w:val="24"/>
                </w:rPr>
                <w:delText>Flo</w:delText>
              </w:r>
            </w:del>
            <w:del w:id="60" w:author="nick.r.santos@gmail.com" w:date="2016-09-29T12:02:00Z">
              <w:r w:rsidRPr="00A523E2" w:rsidDel="00461592">
                <w:rPr>
                  <w:rFonts w:cs="Courier New"/>
                  <w:sz w:val="24"/>
                  <w:szCs w:val="24"/>
                </w:rPr>
                <w:delText>odplain</w:delText>
              </w:r>
            </w:del>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w:t>
            </w:r>
            <w:ins w:id="61" w:author="nick.r.santos@gmail.com" w:date="2016-09-29T12:02:00Z">
              <w:r w:rsidR="00461592">
                <w:rPr>
                  <w:rFonts w:cs="Courier New"/>
                  <w:sz w:val="24"/>
                  <w:szCs w:val="24"/>
                </w:rPr>
                <w:t>1</w:t>
              </w:r>
            </w:ins>
            <w:del w:id="62" w:author="nick.r.santos@gmail.com" w:date="2016-09-29T12:02:00Z">
              <w:r w:rsidR="00F206F0" w:rsidDel="00461592">
                <w:rPr>
                  <w:rFonts w:cs="Courier New"/>
                  <w:sz w:val="24"/>
                  <w:szCs w:val="24"/>
                </w:rPr>
                <w:delText>1</w:delText>
              </w:r>
            </w:del>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461592">
            <w:pPr>
              <w:widowControl w:val="0"/>
              <w:autoSpaceDE w:val="0"/>
              <w:autoSpaceDN w:val="0"/>
              <w:adjustRightInd w:val="0"/>
              <w:spacing w:after="0" w:line="240" w:lineRule="auto"/>
              <w:rPr>
                <w:rFonts w:cs="Courier New"/>
                <w:sz w:val="24"/>
                <w:szCs w:val="24"/>
              </w:rPr>
              <w:pPrChange w:id="63" w:author="nick.r.santos@gmail.com" w:date="2016-09-29T12:03:00Z">
                <w:pPr>
                  <w:widowControl w:val="0"/>
                  <w:autoSpaceDE w:val="0"/>
                  <w:autoSpaceDN w:val="0"/>
                  <w:adjustRightInd w:val="0"/>
                  <w:spacing w:after="0" w:line="240" w:lineRule="auto"/>
                </w:pPr>
              </w:pPrChange>
            </w:pPr>
            <w:r w:rsidRPr="00A523E2">
              <w:rPr>
                <w:rFonts w:cs="Courier New"/>
                <w:sz w:val="24"/>
                <w:szCs w:val="24"/>
              </w:rPr>
              <w:t xml:space="preserve">Minimum Distance to </w:t>
            </w:r>
            <w:ins w:id="64" w:author="nick.r.santos@gmail.com" w:date="2016-09-29T12:03:00Z">
              <w:r w:rsidR="00461592" w:rsidRPr="00A523E2">
                <w:rPr>
                  <w:rFonts w:cs="Courier New"/>
                  <w:sz w:val="24"/>
                  <w:szCs w:val="24"/>
                </w:rPr>
                <w:t>Major Roads</w:t>
              </w:r>
            </w:ins>
            <w:del w:id="65" w:author="nick.r.santos@gmail.com" w:date="2016-09-29T12:03:00Z">
              <w:r w:rsidRPr="00A523E2" w:rsidDel="00461592">
                <w:rPr>
                  <w:rFonts w:cs="Courier New"/>
                  <w:sz w:val="24"/>
                  <w:szCs w:val="24"/>
                </w:rPr>
                <w:delText>All Rivers</w:delText>
              </w:r>
            </w:del>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3</w:t>
            </w:r>
            <w:ins w:id="66" w:author="nick.r.santos@gmail.com" w:date="2016-09-29T12:03:00Z">
              <w:r w:rsidR="00461592">
                <w:rPr>
                  <w:rFonts w:cs="Courier New"/>
                  <w:sz w:val="24"/>
                  <w:szCs w:val="24"/>
                </w:rPr>
                <w:t>0</w:t>
              </w:r>
            </w:ins>
            <w:del w:id="67" w:author="nick.r.santos@gmail.com" w:date="2016-09-29T12:03:00Z">
              <w:r w:rsidR="00F206F0" w:rsidDel="00461592">
                <w:rPr>
                  <w:rFonts w:cs="Courier New"/>
                  <w:sz w:val="24"/>
                  <w:szCs w:val="24"/>
                </w:rPr>
                <w:delText>2</w:delText>
              </w:r>
            </w:del>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461592">
            <w:pPr>
              <w:widowControl w:val="0"/>
              <w:autoSpaceDE w:val="0"/>
              <w:autoSpaceDN w:val="0"/>
              <w:adjustRightInd w:val="0"/>
              <w:spacing w:after="0" w:line="240" w:lineRule="auto"/>
              <w:rPr>
                <w:rFonts w:cs="Courier New"/>
                <w:sz w:val="24"/>
                <w:szCs w:val="24"/>
              </w:rPr>
              <w:pPrChange w:id="68" w:author="nick.r.santos@gmail.com" w:date="2016-09-29T12:03:00Z">
                <w:pPr>
                  <w:widowControl w:val="0"/>
                  <w:autoSpaceDE w:val="0"/>
                  <w:autoSpaceDN w:val="0"/>
                  <w:adjustRightInd w:val="0"/>
                  <w:spacing w:after="0" w:line="240" w:lineRule="auto"/>
                </w:pPr>
              </w:pPrChange>
            </w:pPr>
            <w:r w:rsidRPr="00A523E2">
              <w:rPr>
                <w:rFonts w:cs="Courier New"/>
                <w:sz w:val="24"/>
                <w:szCs w:val="24"/>
              </w:rPr>
              <w:t xml:space="preserve">Minimum Distance to </w:t>
            </w:r>
            <w:ins w:id="69" w:author="nick.r.santos@gmail.com" w:date="2016-09-29T12:03:00Z">
              <w:r w:rsidR="00461592" w:rsidRPr="00A523E2">
                <w:rPr>
                  <w:rFonts w:cs="Courier New"/>
                  <w:sz w:val="24"/>
                  <w:szCs w:val="24"/>
                </w:rPr>
                <w:t>All Rivers</w:t>
              </w:r>
              <w:r w:rsidR="00461592" w:rsidRPr="00A523E2" w:rsidDel="00461592">
                <w:rPr>
                  <w:rFonts w:cs="Courier New"/>
                  <w:sz w:val="24"/>
                  <w:szCs w:val="24"/>
                </w:rPr>
                <w:t xml:space="preserve"> </w:t>
              </w:r>
            </w:ins>
            <w:del w:id="70" w:author="nick.r.santos@gmail.com" w:date="2016-09-29T12:03:00Z">
              <w:r w:rsidRPr="00A523E2" w:rsidDel="00461592">
                <w:rPr>
                  <w:rFonts w:cs="Courier New"/>
                  <w:sz w:val="24"/>
                  <w:szCs w:val="24"/>
                </w:rPr>
                <w:delText>Major Roads</w:delText>
              </w:r>
            </w:del>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30</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Rivers with 10000 sq Km Upstream</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2</w:t>
            </w:r>
            <w:ins w:id="71" w:author="nick.r.santos@gmail.com" w:date="2016-09-29T12:04:00Z">
              <w:r w:rsidR="00461592">
                <w:rPr>
                  <w:rFonts w:cs="Courier New"/>
                  <w:sz w:val="24"/>
                  <w:szCs w:val="24"/>
                </w:rPr>
                <w:t>5</w:t>
              </w:r>
            </w:ins>
            <w:del w:id="72" w:author="nick.r.santos@gmail.com" w:date="2016-09-29T12:04:00Z">
              <w:r w:rsidR="00F206F0" w:rsidDel="00461592">
                <w:rPr>
                  <w:rFonts w:cs="Courier New"/>
                  <w:sz w:val="24"/>
                  <w:szCs w:val="24"/>
                </w:rPr>
                <w:delText>4</w:delText>
              </w:r>
            </w:del>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Rivers with 10000 sq Km Upstream</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21</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Same Side of River</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F206F0" w:rsidP="00367591">
            <w:pPr>
              <w:widowControl w:val="0"/>
              <w:autoSpaceDE w:val="0"/>
              <w:autoSpaceDN w:val="0"/>
              <w:adjustRightInd w:val="0"/>
              <w:spacing w:after="0" w:line="240" w:lineRule="auto"/>
              <w:rPr>
                <w:rFonts w:cs="Courier New"/>
                <w:sz w:val="24"/>
                <w:szCs w:val="24"/>
              </w:rPr>
            </w:pPr>
            <w:r>
              <w:rPr>
                <w:rFonts w:cs="Courier New"/>
                <w:sz w:val="24"/>
                <w:szCs w:val="24"/>
              </w:rPr>
              <w:t>0.01</w:t>
            </w:r>
            <w:ins w:id="73" w:author="nick.r.santos@gmail.com" w:date="2016-09-29T12:04:00Z">
              <w:r w:rsidR="00461592">
                <w:rPr>
                  <w:rFonts w:cs="Courier New"/>
                  <w:sz w:val="24"/>
                  <w:szCs w:val="24"/>
                </w:rPr>
                <w:t>5</w:t>
              </w:r>
            </w:ins>
            <w:del w:id="74" w:author="nick.r.santos@gmail.com" w:date="2016-09-29T12:04:00Z">
              <w:r w:rsidDel="00461592">
                <w:rPr>
                  <w:rFonts w:cs="Courier New"/>
                  <w:sz w:val="24"/>
                  <w:szCs w:val="24"/>
                </w:rPr>
                <w:delText>6</w:delText>
              </w:r>
            </w:del>
          </w:p>
        </w:tc>
      </w:tr>
    </w:tbl>
    <w:p w:rsidR="005256E8" w:rsidRDefault="005256E8" w:rsidP="00A523E2"/>
    <w:p w:rsidR="008229B9" w:rsidRDefault="00B053AB" w:rsidP="00A523E2">
      <w:r>
        <w:t>If we summarize features that measure different version of the same variable, such as minimum distance within a parcel and maximum distance within a parcel, as well as the many river variables into one, we get the following feature importances:</w:t>
      </w:r>
    </w:p>
    <w:tbl>
      <w:tblPr>
        <w:tblW w:w="0" w:type="auto"/>
        <w:tblInd w:w="10" w:type="dxa"/>
        <w:tblBorders>
          <w:top w:val="nil"/>
          <w:left w:val="nil"/>
          <w:right w:val="nil"/>
        </w:tblBorders>
        <w:tblCellMar>
          <w:left w:w="0" w:type="dxa"/>
          <w:right w:w="0" w:type="dxa"/>
        </w:tblCellMar>
        <w:tblLook w:val="0000" w:firstRow="0" w:lastRow="0" w:firstColumn="0" w:lastColumn="0" w:noHBand="0" w:noVBand="0"/>
      </w:tblPr>
      <w:tblGrid>
        <w:gridCol w:w="4662"/>
        <w:gridCol w:w="2878"/>
      </w:tblGrid>
      <w:tr w:rsidR="008229B9" w:rsidRPr="00A523E2" w:rsidTr="00651E25">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Feature</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Importance in model (sums to 1), sorted most to least</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rPr>
                <w:rFonts w:cs="Courier New"/>
                <w:sz w:val="24"/>
                <w:szCs w:val="24"/>
              </w:rPr>
            </w:pPr>
            <w:r w:rsidRPr="00A523E2">
              <w:rPr>
                <w:rFonts w:cs="Courier New"/>
                <w:sz w:val="24"/>
                <w:szCs w:val="24"/>
              </w:rPr>
              <w:t>Centroid Distance to Original Boundary</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rPr>
                <w:rFonts w:cs="Courier New"/>
                <w:sz w:val="24"/>
                <w:szCs w:val="24"/>
              </w:rPr>
            </w:pPr>
            <w:r w:rsidRPr="00A523E2">
              <w:rPr>
                <w:rFonts w:cs="Courier New"/>
                <w:sz w:val="24"/>
                <w:szCs w:val="24"/>
              </w:rPr>
              <w:t>0.</w:t>
            </w:r>
            <w:r w:rsidRPr="00E6122F">
              <w:rPr>
                <w:rFonts w:cs="Courier New"/>
                <w:sz w:val="24"/>
                <w:szCs w:val="24"/>
              </w:rPr>
              <w:t>2</w:t>
            </w:r>
            <w:ins w:id="75" w:author="nick.r.santos@gmail.com" w:date="2016-09-29T12:04:00Z">
              <w:r w:rsidR="00461592">
                <w:rPr>
                  <w:rFonts w:cs="Courier New"/>
                  <w:sz w:val="24"/>
                  <w:szCs w:val="24"/>
                </w:rPr>
                <w:t>36</w:t>
              </w:r>
            </w:ins>
            <w:del w:id="76" w:author="nick.r.santos@gmail.com" w:date="2016-09-29T12:04:00Z">
              <w:r w:rsidRPr="00E6122F" w:rsidDel="00461592">
                <w:rPr>
                  <w:rFonts w:cs="Courier New"/>
                  <w:sz w:val="24"/>
                  <w:szCs w:val="24"/>
                </w:rPr>
                <w:delText>41</w:delText>
              </w:r>
            </w:del>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Distance from Rivers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0.21</w:t>
            </w:r>
            <w:ins w:id="77" w:author="nick.r.santos@gmail.com" w:date="2016-09-29T12:04:00Z">
              <w:r w:rsidR="00461592">
                <w:rPr>
                  <w:rFonts w:cs="Courier New"/>
                  <w:sz w:val="24"/>
                  <w:szCs w:val="24"/>
                </w:rPr>
                <w:t>5</w:t>
              </w:r>
            </w:ins>
            <w:del w:id="78" w:author="nick.r.santos@gmail.com" w:date="2016-09-29T12:04:00Z">
              <w:r w:rsidDel="00461592">
                <w:rPr>
                  <w:rFonts w:cs="Courier New"/>
                  <w:sz w:val="24"/>
                  <w:szCs w:val="24"/>
                </w:rPr>
                <w:delText>9</w:delText>
              </w:r>
            </w:del>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Elevation</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0.17</w:t>
            </w:r>
            <w:ins w:id="79" w:author="nick.r.santos@gmail.com" w:date="2016-09-29T12:05:00Z">
              <w:r w:rsidR="00461592">
                <w:rPr>
                  <w:rFonts w:cs="Courier New"/>
                  <w:sz w:val="24"/>
                  <w:szCs w:val="24"/>
                </w:rPr>
                <w:t>8</w:t>
              </w:r>
            </w:ins>
            <w:del w:id="80" w:author="nick.r.santos@gmail.com" w:date="2016-09-29T12:05:00Z">
              <w:r w:rsidDel="00461592">
                <w:rPr>
                  <w:rFonts w:cs="Courier New"/>
                  <w:sz w:val="24"/>
                  <w:szCs w:val="24"/>
                </w:rPr>
                <w:delText>4</w:delText>
              </w:r>
            </w:del>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Slope</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w:t>
            </w:r>
            <w:ins w:id="81" w:author="nick.r.santos@gmail.com" w:date="2016-09-29T12:05:00Z">
              <w:r w:rsidR="003D71F0">
                <w:rPr>
                  <w:rFonts w:cs="Courier New"/>
                  <w:sz w:val="24"/>
                  <w:szCs w:val="24"/>
                </w:rPr>
                <w:t>101</w:t>
              </w:r>
            </w:ins>
            <w:del w:id="82" w:author="nick.r.santos@gmail.com" w:date="2016-09-29T12:05:00Z">
              <w:r w:rsidDel="003D71F0">
                <w:rPr>
                  <w:rFonts w:cs="Courier New"/>
                  <w:sz w:val="24"/>
                  <w:szCs w:val="24"/>
                </w:rPr>
                <w:delText>099</w:delText>
              </w:r>
            </w:del>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from Protected Areas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0.09</w:t>
            </w:r>
            <w:ins w:id="83" w:author="nick.r.santos@gmail.com" w:date="2016-09-29T12:05:00Z">
              <w:r w:rsidR="003D71F0">
                <w:rPr>
                  <w:rFonts w:cs="Courier New"/>
                  <w:sz w:val="24"/>
                  <w:szCs w:val="24"/>
                </w:rPr>
                <w:t>5</w:t>
              </w:r>
            </w:ins>
            <w:del w:id="84" w:author="nick.r.santos@gmail.com" w:date="2016-09-29T12:05:00Z">
              <w:r w:rsidDel="003D71F0">
                <w:rPr>
                  <w:rFonts w:cs="Courier New"/>
                  <w:sz w:val="24"/>
                  <w:szCs w:val="24"/>
                </w:rPr>
                <w:delText>3</w:delText>
              </w:r>
            </w:del>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to Floodplain</w:t>
            </w:r>
            <w:r w:rsidR="00593696">
              <w:rPr>
                <w:rFonts w:cs="Courier New"/>
                <w:sz w:val="24"/>
                <w:szCs w:val="24"/>
              </w:rPr>
              <w:t>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0.08</w:t>
            </w:r>
            <w:ins w:id="85" w:author="nick.r.santos@gmail.com" w:date="2016-09-29T12:05:00Z">
              <w:r w:rsidR="003D71F0">
                <w:rPr>
                  <w:rFonts w:cs="Courier New"/>
                  <w:sz w:val="24"/>
                  <w:szCs w:val="24"/>
                </w:rPr>
                <w:t>8</w:t>
              </w:r>
            </w:ins>
            <w:del w:id="86" w:author="nick.r.santos@gmail.com" w:date="2016-09-29T12:05:00Z">
              <w:r w:rsidDel="003D71F0">
                <w:rPr>
                  <w:rFonts w:cs="Courier New"/>
                  <w:sz w:val="24"/>
                  <w:szCs w:val="24"/>
                </w:rPr>
                <w:delText>7</w:delText>
              </w:r>
            </w:del>
          </w:p>
        </w:tc>
      </w:tr>
      <w:tr w:rsidR="00AA552A"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to Roads</w:t>
            </w:r>
          </w:p>
        </w:tc>
        <w:tc>
          <w:tcPr>
            <w:tcW w:w="2878"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0.071</w:t>
            </w:r>
          </w:p>
        </w:tc>
      </w:tr>
      <w:tr w:rsidR="00AA552A"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lastRenderedPageBreak/>
              <w:t>Same Side of River</w:t>
            </w:r>
          </w:p>
        </w:tc>
        <w:tc>
          <w:tcPr>
            <w:tcW w:w="2878"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0.01</w:t>
            </w:r>
            <w:ins w:id="87" w:author="nick.r.santos@gmail.com" w:date="2016-09-29T12:05:00Z">
              <w:r w:rsidR="003D71F0">
                <w:rPr>
                  <w:rFonts w:cs="Courier New"/>
                  <w:sz w:val="24"/>
                  <w:szCs w:val="24"/>
                </w:rPr>
                <w:t>5</w:t>
              </w:r>
            </w:ins>
            <w:del w:id="88" w:author="nick.r.santos@gmail.com" w:date="2016-09-29T12:05:00Z">
              <w:r w:rsidDel="003D71F0">
                <w:rPr>
                  <w:rFonts w:cs="Courier New"/>
                  <w:sz w:val="24"/>
                  <w:szCs w:val="24"/>
                </w:rPr>
                <w:delText>6</w:delText>
              </w:r>
            </w:del>
          </w:p>
        </w:tc>
      </w:tr>
    </w:tbl>
    <w:p w:rsidR="008229B9" w:rsidRPr="00A523E2" w:rsidRDefault="008229B9" w:rsidP="00A523E2"/>
    <w:sectPr w:rsidR="008229B9" w:rsidRPr="00A523E2">
      <w:footerReference w:type="default" r:id="rId7"/>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31A" w:rsidRDefault="00DF631A">
      <w:pPr>
        <w:spacing w:after="0" w:line="240" w:lineRule="auto"/>
      </w:pPr>
      <w:r>
        <w:separator/>
      </w:r>
    </w:p>
  </w:endnote>
  <w:endnote w:type="continuationSeparator" w:id="0">
    <w:p w:rsidR="00DF631A" w:rsidRDefault="00DF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460" w:rsidRDefault="005256E8">
    <w:pPr>
      <w:widowControl w:val="0"/>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31A" w:rsidRDefault="00DF631A">
      <w:pPr>
        <w:spacing w:after="0" w:line="240" w:lineRule="auto"/>
      </w:pPr>
      <w:r>
        <w:separator/>
      </w:r>
    </w:p>
  </w:footnote>
  <w:footnote w:type="continuationSeparator" w:id="0">
    <w:p w:rsidR="00DF631A" w:rsidRDefault="00DF6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decimal"/>
      <w:lvlText w:val="%1."/>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9ED52A9"/>
    <w:multiLevelType w:val="hybridMultilevel"/>
    <w:tmpl w:val="E354B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50D28"/>
    <w:multiLevelType w:val="hybridMultilevel"/>
    <w:tmpl w:val="4276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r.santos@gmail.com">
    <w15:presenceInfo w15:providerId="Windows Live" w15:userId="2eeefb351ecf6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5"/>
    <w:rsid w:val="00053BF8"/>
    <w:rsid w:val="000821B5"/>
    <w:rsid w:val="000A7B2E"/>
    <w:rsid w:val="000D1F73"/>
    <w:rsid w:val="000F298C"/>
    <w:rsid w:val="00174E52"/>
    <w:rsid w:val="00177B72"/>
    <w:rsid w:val="001B1150"/>
    <w:rsid w:val="001D6D23"/>
    <w:rsid w:val="001E38F1"/>
    <w:rsid w:val="002079C0"/>
    <w:rsid w:val="0024200F"/>
    <w:rsid w:val="00263899"/>
    <w:rsid w:val="002C199B"/>
    <w:rsid w:val="00315EA3"/>
    <w:rsid w:val="00327C1F"/>
    <w:rsid w:val="003575A2"/>
    <w:rsid w:val="00367591"/>
    <w:rsid w:val="003D71F0"/>
    <w:rsid w:val="003E386D"/>
    <w:rsid w:val="0041758C"/>
    <w:rsid w:val="00461592"/>
    <w:rsid w:val="00497366"/>
    <w:rsid w:val="004D1D40"/>
    <w:rsid w:val="004E5464"/>
    <w:rsid w:val="005256E8"/>
    <w:rsid w:val="005413E8"/>
    <w:rsid w:val="00544460"/>
    <w:rsid w:val="00590635"/>
    <w:rsid w:val="00593696"/>
    <w:rsid w:val="006439B3"/>
    <w:rsid w:val="0069642B"/>
    <w:rsid w:val="006A03F6"/>
    <w:rsid w:val="008055B0"/>
    <w:rsid w:val="00817955"/>
    <w:rsid w:val="008229B9"/>
    <w:rsid w:val="008677CE"/>
    <w:rsid w:val="00877F19"/>
    <w:rsid w:val="00881E5B"/>
    <w:rsid w:val="00887157"/>
    <w:rsid w:val="008B42F7"/>
    <w:rsid w:val="008D43E1"/>
    <w:rsid w:val="00921A49"/>
    <w:rsid w:val="0092445E"/>
    <w:rsid w:val="009439A8"/>
    <w:rsid w:val="00A523E2"/>
    <w:rsid w:val="00AA552A"/>
    <w:rsid w:val="00AC37F1"/>
    <w:rsid w:val="00AF0FD2"/>
    <w:rsid w:val="00B053AB"/>
    <w:rsid w:val="00B22DCC"/>
    <w:rsid w:val="00B253C4"/>
    <w:rsid w:val="00B3640E"/>
    <w:rsid w:val="00B832F4"/>
    <w:rsid w:val="00B9174F"/>
    <w:rsid w:val="00C74B6E"/>
    <w:rsid w:val="00CC05DC"/>
    <w:rsid w:val="00CE0DAD"/>
    <w:rsid w:val="00D85E82"/>
    <w:rsid w:val="00DF631A"/>
    <w:rsid w:val="00E57FC3"/>
    <w:rsid w:val="00E6122F"/>
    <w:rsid w:val="00E76F25"/>
    <w:rsid w:val="00F206F0"/>
    <w:rsid w:val="00F3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8964D1"/>
  <w14:defaultImageDpi w14:val="0"/>
  <w15:docId w15:val="{3219B631-1FD1-4527-B2B2-18385506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5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3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BF8"/>
  </w:style>
  <w:style w:type="paragraph" w:styleId="Footer">
    <w:name w:val="footer"/>
    <w:basedOn w:val="Normal"/>
    <w:link w:val="FooterChar"/>
    <w:uiPriority w:val="99"/>
    <w:unhideWhenUsed/>
    <w:rsid w:val="00053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BF8"/>
  </w:style>
  <w:style w:type="character" w:customStyle="1" w:styleId="Heading2Char">
    <w:name w:val="Heading 2 Char"/>
    <w:basedOn w:val="DefaultParagraphFont"/>
    <w:link w:val="Heading2"/>
    <w:uiPriority w:val="9"/>
    <w:rsid w:val="009244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7</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nick.r.santos@gmail.com</dc:creator>
  <cp:keywords/>
  <dc:description/>
  <cp:lastModifiedBy>nick.r.santos@gmail.com</cp:lastModifiedBy>
  <cp:revision>5</cp:revision>
  <dcterms:created xsi:type="dcterms:W3CDTF">2016-09-29T00:03:00Z</dcterms:created>
  <dcterms:modified xsi:type="dcterms:W3CDTF">2016-09-29T19:31:00Z</dcterms:modified>
</cp:coreProperties>
</file>